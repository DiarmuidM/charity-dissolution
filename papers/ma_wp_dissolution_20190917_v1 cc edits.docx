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C8A49" w14:textId="77777777" w:rsidR="005F36C9" w:rsidRPr="0059716A" w:rsidRDefault="00C40E56" w:rsidP="0059716A">
      <w:pPr>
        <w:spacing w:line="480" w:lineRule="auto"/>
        <w:jc w:val="center"/>
        <w:rPr>
          <w:rFonts w:ascii="Times New Roman" w:hAnsi="Times New Roman" w:cs="Times New Roman"/>
          <w:b/>
          <w:sz w:val="24"/>
          <w:szCs w:val="24"/>
        </w:rPr>
      </w:pPr>
      <w:bookmarkStart w:id="0" w:name="_GoBack"/>
      <w:bookmarkEnd w:id="0"/>
      <w:r w:rsidRPr="0059716A">
        <w:rPr>
          <w:rFonts w:ascii="Times New Roman" w:hAnsi="Times New Roman" w:cs="Times New Roman"/>
          <w:b/>
          <w:sz w:val="24"/>
          <w:szCs w:val="24"/>
        </w:rPr>
        <w:t xml:space="preserve">Mission Accomplished? A Cross-national Examination of </w:t>
      </w:r>
      <w:r w:rsidR="005C1770" w:rsidRPr="0059716A">
        <w:rPr>
          <w:rFonts w:ascii="Times New Roman" w:hAnsi="Times New Roman" w:cs="Times New Roman"/>
          <w:b/>
          <w:sz w:val="24"/>
          <w:szCs w:val="24"/>
        </w:rPr>
        <w:t xml:space="preserve">Charity </w:t>
      </w:r>
      <w:r w:rsidR="00286607" w:rsidRPr="0059716A">
        <w:rPr>
          <w:rFonts w:ascii="Times New Roman" w:hAnsi="Times New Roman" w:cs="Times New Roman"/>
          <w:b/>
          <w:sz w:val="24"/>
          <w:szCs w:val="24"/>
        </w:rPr>
        <w:t>Dissolution</w:t>
      </w:r>
    </w:p>
    <w:p w14:paraId="640853D2" w14:textId="77777777" w:rsidR="006A4B28" w:rsidRPr="0059716A" w:rsidRDefault="006A4B28" w:rsidP="0059716A">
      <w:pPr>
        <w:spacing w:line="480" w:lineRule="auto"/>
        <w:jc w:val="center"/>
        <w:rPr>
          <w:rFonts w:ascii="Times New Roman" w:hAnsi="Times New Roman" w:cs="Times New Roman"/>
          <w:sz w:val="24"/>
          <w:szCs w:val="24"/>
          <w:vertAlign w:val="superscript"/>
        </w:rPr>
      </w:pPr>
      <w:r w:rsidRPr="0059716A">
        <w:rPr>
          <w:rFonts w:ascii="Times New Roman" w:hAnsi="Times New Roman" w:cs="Times New Roman"/>
          <w:sz w:val="24"/>
          <w:szCs w:val="24"/>
        </w:rPr>
        <w:t>Diarmuid McDonnell</w:t>
      </w:r>
      <w:r w:rsidR="00B118DC" w:rsidRPr="0059716A">
        <w:rPr>
          <w:rFonts w:ascii="Times New Roman" w:hAnsi="Times New Roman" w:cs="Times New Roman"/>
          <w:sz w:val="24"/>
          <w:szCs w:val="24"/>
          <w:vertAlign w:val="superscript"/>
        </w:rPr>
        <w:t>1</w:t>
      </w:r>
      <w:r w:rsidRPr="0059716A">
        <w:rPr>
          <w:rFonts w:ascii="Times New Roman" w:hAnsi="Times New Roman" w:cs="Times New Roman"/>
          <w:sz w:val="24"/>
          <w:szCs w:val="24"/>
        </w:rPr>
        <w:t>, Alasdair Rutherford</w:t>
      </w:r>
      <w:r w:rsidR="00B118DC" w:rsidRPr="0059716A">
        <w:rPr>
          <w:rFonts w:ascii="Times New Roman" w:hAnsi="Times New Roman" w:cs="Times New Roman"/>
          <w:sz w:val="24"/>
          <w:szCs w:val="24"/>
          <w:vertAlign w:val="superscript"/>
        </w:rPr>
        <w:t>2</w:t>
      </w:r>
      <w:r w:rsidRPr="0059716A">
        <w:rPr>
          <w:rFonts w:ascii="Times New Roman" w:hAnsi="Times New Roman" w:cs="Times New Roman"/>
          <w:sz w:val="24"/>
          <w:szCs w:val="24"/>
        </w:rPr>
        <w:t xml:space="preserve"> and Carolyn Cordery</w:t>
      </w:r>
      <w:r w:rsidR="00B118DC" w:rsidRPr="0059716A">
        <w:rPr>
          <w:rFonts w:ascii="Times New Roman" w:hAnsi="Times New Roman" w:cs="Times New Roman"/>
          <w:sz w:val="24"/>
          <w:szCs w:val="24"/>
          <w:vertAlign w:val="superscript"/>
        </w:rPr>
        <w:t>3</w:t>
      </w:r>
    </w:p>
    <w:p w14:paraId="793E8566" w14:textId="78E0DD93" w:rsidR="006B0A00" w:rsidRPr="0059716A" w:rsidRDefault="006B0A00" w:rsidP="0059716A">
      <w:pPr>
        <w:spacing w:line="480" w:lineRule="auto"/>
        <w:jc w:val="center"/>
        <w:rPr>
          <w:rFonts w:ascii="Times New Roman" w:hAnsi="Times New Roman" w:cs="Times New Roman"/>
          <w:i/>
          <w:sz w:val="24"/>
          <w:szCs w:val="24"/>
        </w:rPr>
      </w:pPr>
      <w:r w:rsidRPr="0059716A">
        <w:rPr>
          <w:rFonts w:ascii="Times New Roman" w:hAnsi="Times New Roman" w:cs="Times New Roman"/>
          <w:i/>
          <w:sz w:val="24"/>
          <w:szCs w:val="24"/>
        </w:rPr>
        <w:t>Working Paper 2018-02</w:t>
      </w:r>
    </w:p>
    <w:p w14:paraId="2E849082" w14:textId="452D6312" w:rsidR="00083215" w:rsidRPr="0059716A" w:rsidRDefault="006B0A00" w:rsidP="0059716A">
      <w:pPr>
        <w:spacing w:line="480" w:lineRule="auto"/>
        <w:jc w:val="center"/>
        <w:rPr>
          <w:rFonts w:ascii="Times New Roman" w:hAnsi="Times New Roman" w:cs="Times New Roman"/>
          <w:sz w:val="24"/>
          <w:szCs w:val="24"/>
          <w:vertAlign w:val="superscript"/>
        </w:rPr>
      </w:pPr>
      <w:r w:rsidRPr="0059716A">
        <w:rPr>
          <w:rFonts w:ascii="Times New Roman" w:hAnsi="Times New Roman" w:cs="Times New Roman"/>
          <w:i/>
          <w:sz w:val="24"/>
          <w:szCs w:val="24"/>
        </w:rPr>
        <w:t>[NOT FOR CITATION]</w:t>
      </w:r>
    </w:p>
    <w:p w14:paraId="1ACCB2D5" w14:textId="77777777" w:rsidR="006B0A00" w:rsidRPr="0059716A" w:rsidRDefault="006B0A00" w:rsidP="0059716A">
      <w:pPr>
        <w:spacing w:line="480" w:lineRule="auto"/>
        <w:rPr>
          <w:rFonts w:ascii="Times New Roman" w:hAnsi="Times New Roman" w:cs="Times New Roman"/>
          <w:sz w:val="24"/>
          <w:szCs w:val="24"/>
        </w:rPr>
      </w:pPr>
    </w:p>
    <w:p w14:paraId="2EA89050" w14:textId="49674B9D"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1. Research Fellow. Third Sector Research Center, School of Social Policy, University of Birmingham, UK (d.mcdonnell.1@bham.ac.uk).</w:t>
      </w:r>
    </w:p>
    <w:p w14:paraId="13B512AD" w14:textId="77777777"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2. Professor of Social Statistics. Faculty of Social Sciences, Colin Bell Building, University of Stirling, UK.</w:t>
      </w:r>
    </w:p>
    <w:p w14:paraId="249A2083" w14:textId="77777777"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3. Professor of Accounting. Department of Accounting, Aston Business School, UK.</w:t>
      </w:r>
    </w:p>
    <w:p w14:paraId="47DDF4C4" w14:textId="77777777" w:rsidR="006A4B28" w:rsidRPr="0059716A" w:rsidRDefault="006A4B28"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Abstract</w:t>
      </w:r>
    </w:p>
    <w:p w14:paraId="2903DF5E" w14:textId="60B71456" w:rsidR="00B118DC" w:rsidRPr="0059716A" w:rsidRDefault="00583AE7"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Encouraged by ‘open data’ movements, regulators have made it increasingly straightforward for stakeholders to access large-scale data about charities and their regulation. This research leverages some of these data resources to examine a topic of considerable public and regulatory importance: charity dissolution</w:t>
      </w:r>
      <w:r w:rsidR="00D74F58" w:rsidRPr="0059716A">
        <w:rPr>
          <w:rFonts w:ascii="Times New Roman" w:hAnsi="Times New Roman" w:cs="Times New Roman"/>
          <w:sz w:val="24"/>
          <w:szCs w:val="24"/>
        </w:rPr>
        <w:t xml:space="preserve"> due to mission accomplishment. </w:t>
      </w:r>
      <w:r w:rsidRPr="0059716A">
        <w:rPr>
          <w:rFonts w:ascii="Times New Roman" w:hAnsi="Times New Roman" w:cs="Times New Roman"/>
          <w:sz w:val="24"/>
          <w:szCs w:val="24"/>
        </w:rPr>
        <w:t xml:space="preserve">The charity sector's claim to exist for the public good is no longer assumed and must be evidenced, however little is known about the extent to which charities accomplish their missions. </w:t>
      </w:r>
      <w:r w:rsidR="008E3214" w:rsidRPr="0059716A">
        <w:rPr>
          <w:rFonts w:ascii="Times New Roman" w:hAnsi="Times New Roman" w:cs="Times New Roman"/>
          <w:sz w:val="24"/>
          <w:szCs w:val="24"/>
        </w:rPr>
        <w:t xml:space="preserve">In this paper </w:t>
      </w:r>
      <w:r w:rsidR="00D74F58" w:rsidRPr="0059716A">
        <w:rPr>
          <w:rFonts w:ascii="Times New Roman" w:hAnsi="Times New Roman" w:cs="Times New Roman"/>
          <w:sz w:val="24"/>
          <w:szCs w:val="24"/>
        </w:rPr>
        <w:t xml:space="preserve">we describe continuing work to collect, clean, harmonise and analyse international data on charity dissolution. </w:t>
      </w:r>
      <w:r w:rsidR="00E907C2" w:rsidRPr="0059716A">
        <w:rPr>
          <w:rFonts w:ascii="Times New Roman" w:hAnsi="Times New Roman" w:cs="Times New Roman"/>
          <w:sz w:val="24"/>
          <w:szCs w:val="24"/>
        </w:rPr>
        <w:t>In doing so we</w:t>
      </w:r>
      <w:r w:rsidR="008E3214" w:rsidRPr="0059716A">
        <w:rPr>
          <w:rFonts w:ascii="Times New Roman" w:hAnsi="Times New Roman" w:cs="Times New Roman"/>
          <w:sz w:val="24"/>
          <w:szCs w:val="24"/>
        </w:rPr>
        <w:t xml:space="preserve"> identify real opportunities for interdisciplinary collaboration, combining accounting, social policy, law and data science in order to address important questions in novel ways.</w:t>
      </w:r>
    </w:p>
    <w:p w14:paraId="149CDCA9" w14:textId="5724F5A2" w:rsidR="00AC328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Keywords: charity success, big data, open data, nonprofit </w:t>
      </w:r>
      <w:r w:rsidR="00320249" w:rsidRPr="0059716A">
        <w:rPr>
          <w:rFonts w:ascii="Times New Roman" w:hAnsi="Times New Roman" w:cs="Times New Roman"/>
          <w:sz w:val="24"/>
          <w:szCs w:val="24"/>
        </w:rPr>
        <w:t>dissolution</w:t>
      </w:r>
      <w:r w:rsidR="00102B9F" w:rsidRPr="0059716A">
        <w:rPr>
          <w:rFonts w:ascii="Times New Roman" w:hAnsi="Times New Roman" w:cs="Times New Roman"/>
          <w:sz w:val="24"/>
          <w:szCs w:val="24"/>
        </w:rPr>
        <w:br w:type="page"/>
      </w:r>
      <w:r w:rsidR="006D0843" w:rsidRPr="0059716A">
        <w:rPr>
          <w:rFonts w:ascii="Times New Roman" w:hAnsi="Times New Roman" w:cs="Times New Roman"/>
          <w:b/>
          <w:sz w:val="24"/>
          <w:szCs w:val="24"/>
        </w:rPr>
        <w:lastRenderedPageBreak/>
        <w:t>1.</w:t>
      </w:r>
      <w:r w:rsidR="006D0843" w:rsidRPr="0059716A">
        <w:rPr>
          <w:rFonts w:ascii="Times New Roman" w:hAnsi="Times New Roman" w:cs="Times New Roman"/>
          <w:sz w:val="24"/>
          <w:szCs w:val="24"/>
        </w:rPr>
        <w:t xml:space="preserve"> </w:t>
      </w:r>
      <w:r w:rsidR="00AC328C" w:rsidRPr="0059716A">
        <w:rPr>
          <w:rFonts w:ascii="Times New Roman" w:hAnsi="Times New Roman" w:cs="Times New Roman"/>
          <w:b/>
          <w:sz w:val="24"/>
          <w:szCs w:val="24"/>
        </w:rPr>
        <w:t>Introduction</w:t>
      </w:r>
    </w:p>
    <w:p w14:paraId="60CA0C1F" w14:textId="15856444" w:rsidR="001841EA" w:rsidRPr="0059716A" w:rsidRDefault="00AC328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Nonprofit and specifically charity regulation is in flux. Stagnant or declining regulator budgets are the new normal and charities themselves are subject to increasing levels of public scrutiny. To meet these and other challenges, many regulators are shifting to an approach informed by risk assessment and analysis (McDonnell &amp; Rutherford, </w:t>
      </w:r>
      <w:r w:rsidR="001841EA" w:rsidRPr="0059716A">
        <w:rPr>
          <w:rFonts w:ascii="Times New Roman" w:hAnsi="Times New Roman" w:cs="Times New Roman"/>
          <w:sz w:val="24"/>
          <w:szCs w:val="24"/>
        </w:rPr>
        <w:t>2019</w:t>
      </w:r>
      <w:r w:rsidRPr="0059716A">
        <w:rPr>
          <w:rFonts w:ascii="Times New Roman" w:hAnsi="Times New Roman" w:cs="Times New Roman"/>
          <w:sz w:val="24"/>
          <w:szCs w:val="24"/>
        </w:rPr>
        <w:t>). This requires regulators to leverage their considerable data resources to better target their interventionist and advisory activities, and deliver their mandate. Until recently, relatively little nonprofit regulatory data was shared beyond lists of registered charities. Encouraged by increasing ‘open data’ movements, regulators have made it increasingly easier for stakeholders to access a range of both quantitative and qualitative data about charities and their regulation on a large scale. New nonprofit regulators are being formed, or reformed, and decisions are being taken about what data to collect, and how to</w:t>
      </w:r>
      <w:r w:rsidR="001841EA" w:rsidRPr="0059716A">
        <w:rPr>
          <w:rFonts w:ascii="Times New Roman" w:hAnsi="Times New Roman" w:cs="Times New Roman"/>
          <w:sz w:val="24"/>
          <w:szCs w:val="24"/>
        </w:rPr>
        <w:t xml:space="preserve"> use it (Cordery &amp; Deguchi, </w:t>
      </w:r>
      <w:del w:id="1" w:author="Cordery, Carolyn" w:date="2019-10-28T16:39:00Z">
        <w:r w:rsidR="001841EA" w:rsidRPr="0059716A" w:rsidDel="00F652F9">
          <w:rPr>
            <w:rFonts w:ascii="Times New Roman" w:hAnsi="Times New Roman" w:cs="Times New Roman"/>
            <w:sz w:val="24"/>
            <w:szCs w:val="24"/>
          </w:rPr>
          <w:delText>forthcoming</w:delText>
        </w:r>
      </w:del>
      <w:ins w:id="2" w:author="Cordery, Carolyn" w:date="2019-10-28T16:39:00Z">
        <w:r w:rsidR="00F652F9">
          <w:rPr>
            <w:rFonts w:ascii="Times New Roman" w:hAnsi="Times New Roman" w:cs="Times New Roman"/>
            <w:sz w:val="24"/>
            <w:szCs w:val="24"/>
          </w:rPr>
          <w:t>2018</w:t>
        </w:r>
      </w:ins>
      <w:r w:rsidR="001841EA" w:rsidRPr="0059716A">
        <w:rPr>
          <w:rFonts w:ascii="Times New Roman" w:hAnsi="Times New Roman" w:cs="Times New Roman"/>
          <w:sz w:val="24"/>
          <w:szCs w:val="24"/>
        </w:rPr>
        <w:t xml:space="preserve">). This paper describes ongoing work to </w:t>
      </w:r>
      <w:r w:rsidRPr="0059716A">
        <w:rPr>
          <w:rFonts w:ascii="Times New Roman" w:hAnsi="Times New Roman" w:cs="Times New Roman"/>
          <w:sz w:val="24"/>
          <w:szCs w:val="24"/>
        </w:rPr>
        <w:t xml:space="preserve">leverage some of these data resources to examine a topic of considerable public and regulatory importance: </w:t>
      </w:r>
      <w:r w:rsidR="001841EA" w:rsidRPr="0059716A">
        <w:rPr>
          <w:rFonts w:ascii="Times New Roman" w:hAnsi="Times New Roman" w:cs="Times New Roman"/>
          <w:sz w:val="24"/>
          <w:szCs w:val="24"/>
        </w:rPr>
        <w:t>charity dissolution due to mission accomplishment</w:t>
      </w:r>
      <w:r w:rsidRPr="0059716A">
        <w:rPr>
          <w:rFonts w:ascii="Times New Roman" w:hAnsi="Times New Roman" w:cs="Times New Roman"/>
          <w:sz w:val="24"/>
          <w:szCs w:val="24"/>
        </w:rPr>
        <w:t xml:space="preserve">. </w:t>
      </w:r>
      <w:r w:rsidR="001841EA" w:rsidRPr="0059716A">
        <w:rPr>
          <w:rFonts w:ascii="Times New Roman" w:hAnsi="Times New Roman" w:cs="Times New Roman"/>
          <w:sz w:val="24"/>
          <w:szCs w:val="24"/>
        </w:rPr>
        <w:t xml:space="preserve">There are many reasons charities shut down (e.g. insufficient funds, non-compliance with legal requirements), but this project will focus on organisations that dissolve after accomplishing their mission. The charity sector's claim to exist for the public good is no longer assumed and must be evidenced (Brody, 2002). However, little is known about the extent to which charities accomplish their missions. Given the increasing scrutiny on charitable organisations in many jurisdictions and the importance of public confidence to their sustainability (Breen, 2009; Keating &amp; Frumkin, 2003), research </w:t>
      </w:r>
      <w:r w:rsidR="00E907C2" w:rsidRPr="0059716A">
        <w:rPr>
          <w:rFonts w:ascii="Times New Roman" w:hAnsi="Times New Roman" w:cs="Times New Roman"/>
          <w:sz w:val="24"/>
          <w:szCs w:val="24"/>
        </w:rPr>
        <w:t>on this topic has the potential to make</w:t>
      </w:r>
      <w:r w:rsidR="001841EA" w:rsidRPr="0059716A">
        <w:rPr>
          <w:rFonts w:ascii="Times New Roman" w:hAnsi="Times New Roman" w:cs="Times New Roman"/>
          <w:sz w:val="24"/>
          <w:szCs w:val="24"/>
        </w:rPr>
        <w:t xml:space="preserve"> a significant contribution to the evidence base on charity success and failure</w:t>
      </w:r>
      <w:r w:rsidR="00E907C2" w:rsidRPr="0059716A">
        <w:rPr>
          <w:rFonts w:ascii="Times New Roman" w:hAnsi="Times New Roman" w:cs="Times New Roman"/>
          <w:sz w:val="24"/>
          <w:szCs w:val="24"/>
        </w:rPr>
        <w:t xml:space="preserve">, benefiting a variety of stakeholders including those with responsibility for </w:t>
      </w:r>
      <w:r w:rsidR="001841EA" w:rsidRPr="0059716A">
        <w:rPr>
          <w:rFonts w:ascii="Times New Roman" w:hAnsi="Times New Roman" w:cs="Times New Roman"/>
          <w:sz w:val="24"/>
          <w:szCs w:val="24"/>
        </w:rPr>
        <w:t>monitoring the sector (Saxton et al., 2012).</w:t>
      </w:r>
    </w:p>
    <w:p w14:paraId="423FDB1A" w14:textId="35F837AE" w:rsidR="00E907C2" w:rsidRPr="0059716A" w:rsidRDefault="004B13E1"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In this paper we report our initial work to collect, clean and analyse large-scale regulatory data to study charity dissolution. We provide a repository of well-documented syntax files that researchers can use to reproduce the work undertaken in this project, and to generate their own datasets for analysis.</w:t>
      </w:r>
      <w:r w:rsidR="00E91456" w:rsidRPr="0059716A">
        <w:rPr>
          <w:rFonts w:ascii="Times New Roman" w:hAnsi="Times New Roman" w:cs="Times New Roman"/>
          <w:sz w:val="24"/>
          <w:szCs w:val="24"/>
        </w:rPr>
        <w:t xml:space="preserve"> </w:t>
      </w:r>
      <w:r w:rsidR="00E907C2" w:rsidRPr="0059716A">
        <w:rPr>
          <w:rFonts w:ascii="Times New Roman" w:hAnsi="Times New Roman" w:cs="Times New Roman"/>
          <w:sz w:val="24"/>
          <w:szCs w:val="24"/>
        </w:rPr>
        <w:t xml:space="preserve">The paper proceeds as follows. The next section reviews scholarship on charity success and failure, revealing the empirical gap in our </w:t>
      </w:r>
      <w:r w:rsidR="006D0843" w:rsidRPr="0059716A">
        <w:rPr>
          <w:rFonts w:ascii="Times New Roman" w:hAnsi="Times New Roman" w:cs="Times New Roman"/>
          <w:sz w:val="24"/>
          <w:szCs w:val="24"/>
        </w:rPr>
        <w:t>understanding</w:t>
      </w:r>
      <w:r w:rsidR="00E907C2" w:rsidRPr="0059716A">
        <w:rPr>
          <w:rFonts w:ascii="Times New Roman" w:hAnsi="Times New Roman" w:cs="Times New Roman"/>
          <w:sz w:val="24"/>
          <w:szCs w:val="24"/>
        </w:rPr>
        <w:t xml:space="preserve"> of mission accomplishment. Next we describe the methodology underpinning the research, in particular focusing on the key issues of defining and measuring the dependent variable, and the data collection process. We present some preliminary findings, and reflect on the advantages and disadvantages of employing large-scale regulatory data to study this outcome. We conclude by outlining our plans for </w:t>
      </w:r>
      <w:r w:rsidR="00A93D20" w:rsidRPr="0059716A">
        <w:rPr>
          <w:rFonts w:ascii="Times New Roman" w:hAnsi="Times New Roman" w:cs="Times New Roman"/>
          <w:sz w:val="24"/>
          <w:szCs w:val="24"/>
        </w:rPr>
        <w:t>developing this research</w:t>
      </w:r>
      <w:r w:rsidR="00E907C2" w:rsidRPr="0059716A">
        <w:rPr>
          <w:rFonts w:ascii="Times New Roman" w:hAnsi="Times New Roman" w:cs="Times New Roman"/>
          <w:sz w:val="24"/>
          <w:szCs w:val="24"/>
        </w:rPr>
        <w:t xml:space="preserve">. </w:t>
      </w:r>
    </w:p>
    <w:p w14:paraId="26C5461E" w14:textId="5DE12307" w:rsidR="00AC328C" w:rsidRPr="0059716A" w:rsidRDefault="00E907C2"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Literature</w:t>
      </w:r>
    </w:p>
    <w:p w14:paraId="61E3FD7E" w14:textId="4D12C5ED" w:rsidR="00722536" w:rsidRPr="0059716A" w:rsidRDefault="00722536"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Theoretical perspectives</w:t>
      </w:r>
    </w:p>
    <w:p w14:paraId="791FC649" w14:textId="46811A8A" w:rsidR="00A93D20" w:rsidRPr="0059716A" w:rsidRDefault="00A93D20"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Defining charity success and/or failure has proved problematic (Lecy et al., 2011). There are various conceptualisations of failure including resource reduction, market exit, and mortality (Helmig et al., 2014; (Mellahi &amp; Wilkinson, 2004). </w:t>
      </w:r>
      <w:r w:rsidR="008876C7" w:rsidRPr="0059716A">
        <w:rPr>
          <w:rFonts w:ascii="Times New Roman" w:hAnsi="Times New Roman" w:cs="Times New Roman"/>
          <w:sz w:val="24"/>
          <w:szCs w:val="24"/>
        </w:rPr>
        <w:t xml:space="preserve">However, many of these constructs contain inconsistencies and contradictions. For example, organisational dissolution may indicate success rather than failure in cases where the charity accomplished its mission (Helmig et al., 2014; see also Hager, Galaskiewicz, Bielefeld &amp; Pins, 1996). </w:t>
      </w:r>
      <w:r w:rsidRPr="0059716A">
        <w:rPr>
          <w:rFonts w:ascii="Times New Roman" w:hAnsi="Times New Roman" w:cs="Times New Roman"/>
          <w:sz w:val="24"/>
          <w:szCs w:val="24"/>
        </w:rPr>
        <w:t>On the other hand, charity success i</w:t>
      </w:r>
      <w:r w:rsidR="001F4F03" w:rsidRPr="0059716A">
        <w:rPr>
          <w:rFonts w:ascii="Times New Roman" w:hAnsi="Times New Roman" w:cs="Times New Roman"/>
          <w:sz w:val="24"/>
          <w:szCs w:val="24"/>
        </w:rPr>
        <w:t>s easier to conceptualise but</w:t>
      </w:r>
      <w:r w:rsidRPr="0059716A">
        <w:rPr>
          <w:rFonts w:ascii="Times New Roman" w:hAnsi="Times New Roman" w:cs="Times New Roman"/>
          <w:sz w:val="24"/>
          <w:szCs w:val="24"/>
        </w:rPr>
        <w:t xml:space="preserve"> poorly understood for a number of reasons (Helmig et al., 2014). Extant studies have focused on a limited number of subsectors such as Social Service organisations (Helmig et al., 2014); used observations from small regional study sites (e.g. Wollebaek, 2010); and covered short time periods (e.g. Hager et al., 1996). The most difficult issue has been to unambiguously measure mission accomplishment - those charities that voluntarily cease to exist due to achieving their stated mission - and differentiate it from other forms of dissolution such as organisational wind-up, statutory revocation of charity status due to misconduct, and other forms of ‘mortality’ e.g. amalgamation. </w:t>
      </w:r>
    </w:p>
    <w:p w14:paraId="4CCF6F3D" w14:textId="19EFD0EF" w:rsidR="00722536" w:rsidRPr="0059716A" w:rsidRDefault="00722536"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Empirical evidence</w:t>
      </w:r>
    </w:p>
    <w:p w14:paraId="5306D31B" w14:textId="494A2FAE" w:rsidR="006C3245" w:rsidRPr="0059716A" w:rsidRDefault="00A93D20"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By using detailed measures of charity dissolution recorded in large-scale regulatory datasets, this research project responds to the call for greater focus on mission accomplishment as an outcome in nonprofit scholarship (Helmig et al., 2014). Our work has the potential to provide much-needed granularity and clarity to the various ways charities cease their activities, in particular by identifying those organisations that dissolve as a result of accomplishing their mission. Identifying the patterns and explanatory factors associated with charity dissolution can underpin public understanding of the sector, inform the allocation of funds by donors and government, and guide the activities and interventions of regulators.</w:t>
      </w:r>
    </w:p>
    <w:p w14:paraId="3E140B71" w14:textId="1B5C9D91" w:rsidR="00C46C9E" w:rsidRPr="0059716A" w:rsidRDefault="00C46C9E"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[Specify a theoretical model using the three theories and previous empirical work.]</w:t>
      </w:r>
    </w:p>
    <w:p w14:paraId="608527CC" w14:textId="199651BA" w:rsidR="008C013B" w:rsidRPr="0059716A" w:rsidRDefault="008C013B"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New Zealand</w:t>
      </w:r>
    </w:p>
    <w:p w14:paraId="149090D1" w14:textId="1DFA32F5" w:rsidR="00B52A7E" w:rsidRDefault="00F652F9" w:rsidP="00B52A7E">
      <w:pPr>
        <w:spacing w:line="480" w:lineRule="auto"/>
        <w:rPr>
          <w:rFonts w:ascii="Times New Roman" w:hAnsi="Times New Roman" w:cs="Times New Roman"/>
          <w:sz w:val="24"/>
          <w:szCs w:val="24"/>
        </w:rPr>
      </w:pPr>
      <w:ins w:id="3" w:author="Cordery, Carolyn" w:date="2019-10-28T16:43:00Z">
        <w:r>
          <w:rPr>
            <w:rFonts w:ascii="Times New Roman" w:hAnsi="Times New Roman" w:cs="Times New Roman"/>
            <w:sz w:val="24"/>
            <w:szCs w:val="24"/>
          </w:rPr>
          <w:t xml:space="preserve">The charity regulator in New Zealand began in mid-2007, having been established under </w:t>
        </w:r>
      </w:ins>
      <w:ins w:id="4" w:author="Cordery, Carolyn" w:date="2019-10-28T16:44:00Z">
        <w:r>
          <w:rPr>
            <w:rFonts w:ascii="Times New Roman" w:hAnsi="Times New Roman" w:cs="Times New Roman"/>
            <w:sz w:val="24"/>
            <w:szCs w:val="24"/>
          </w:rPr>
          <w:t>the</w:t>
        </w:r>
      </w:ins>
      <w:ins w:id="5" w:author="Cordery, Carolyn" w:date="2019-10-28T16:43:00Z">
        <w:r>
          <w:rPr>
            <w:rFonts w:ascii="Times New Roman" w:hAnsi="Times New Roman" w:cs="Times New Roman"/>
            <w:sz w:val="24"/>
            <w:szCs w:val="24"/>
          </w:rPr>
          <w:t xml:space="preserve"> </w:t>
        </w:r>
      </w:ins>
      <w:ins w:id="6" w:author="Cordery, Carolyn" w:date="2019-10-28T16:44:00Z">
        <w:r>
          <w:rPr>
            <w:rFonts w:ascii="Times New Roman" w:hAnsi="Times New Roman" w:cs="Times New Roman"/>
            <w:sz w:val="24"/>
            <w:szCs w:val="24"/>
          </w:rPr>
          <w:t xml:space="preserve">Charities Act 2005. While it began as an Autonomous Crown Entity, </w:t>
        </w:r>
      </w:ins>
      <w:ins w:id="7" w:author="Cordery, Carolyn" w:date="2019-10-28T16:49:00Z">
        <w:r>
          <w:rPr>
            <w:rFonts w:ascii="Times New Roman" w:hAnsi="Times New Roman" w:cs="Times New Roman"/>
            <w:sz w:val="24"/>
            <w:szCs w:val="24"/>
          </w:rPr>
          <w:t xml:space="preserve">since 2012, it has been situated </w:t>
        </w:r>
      </w:ins>
      <w:ins w:id="8" w:author="Cordery, Carolyn" w:date="2019-10-28T16:59:00Z">
        <w:r w:rsidR="00A85E55">
          <w:rPr>
            <w:rFonts w:ascii="Times New Roman" w:hAnsi="Times New Roman" w:cs="Times New Roman"/>
            <w:sz w:val="24"/>
            <w:szCs w:val="24"/>
          </w:rPr>
          <w:t>within</w:t>
        </w:r>
      </w:ins>
      <w:ins w:id="9" w:author="Cordery, Carolyn" w:date="2019-10-28T16:49:00Z">
        <w:r>
          <w:rPr>
            <w:rFonts w:ascii="Times New Roman" w:hAnsi="Times New Roman" w:cs="Times New Roman"/>
            <w:sz w:val="24"/>
            <w:szCs w:val="24"/>
          </w:rPr>
          <w:t xml:space="preserve"> a large government department (Cordery and Deguchi, 2018). </w:t>
        </w:r>
        <w:r w:rsidR="00B52A7E">
          <w:rPr>
            <w:rFonts w:ascii="Times New Roman" w:hAnsi="Times New Roman" w:cs="Times New Roman"/>
            <w:sz w:val="24"/>
            <w:szCs w:val="24"/>
          </w:rPr>
          <w:t>Charities have always been required to report annual</w:t>
        </w:r>
      </w:ins>
      <w:ins w:id="10" w:author="Cordery, Carolyn" w:date="2019-10-28T16:50:00Z">
        <w:r w:rsidR="00B52A7E">
          <w:rPr>
            <w:rFonts w:ascii="Times New Roman" w:hAnsi="Times New Roman" w:cs="Times New Roman"/>
            <w:sz w:val="24"/>
            <w:szCs w:val="24"/>
          </w:rPr>
          <w:t>l</w:t>
        </w:r>
      </w:ins>
      <w:ins w:id="11" w:author="Cordery, Carolyn" w:date="2019-10-28T16:49:00Z">
        <w:r w:rsidR="00B52A7E">
          <w:rPr>
            <w:rFonts w:ascii="Times New Roman" w:hAnsi="Times New Roman" w:cs="Times New Roman"/>
            <w:sz w:val="24"/>
            <w:szCs w:val="24"/>
          </w:rPr>
          <w:t>y to retain their registration</w:t>
        </w:r>
      </w:ins>
      <w:ins w:id="12" w:author="Cordery, Carolyn" w:date="2019-10-28T16:50:00Z">
        <w:r w:rsidR="00B52A7E">
          <w:rPr>
            <w:rFonts w:ascii="Times New Roman" w:hAnsi="Times New Roman" w:cs="Times New Roman"/>
            <w:sz w:val="24"/>
            <w:szCs w:val="24"/>
          </w:rPr>
          <w:t xml:space="preserve"> and this includes details of the sector, main beneficiaries, updated officer/trustees and financial reporting. No specific financial accounting standards </w:t>
        </w:r>
      </w:ins>
      <w:ins w:id="13" w:author="Cordery, Carolyn" w:date="2019-10-28T16:51:00Z">
        <w:r w:rsidR="00B52A7E">
          <w:rPr>
            <w:rFonts w:ascii="Times New Roman" w:hAnsi="Times New Roman" w:cs="Times New Roman"/>
            <w:sz w:val="24"/>
            <w:szCs w:val="24"/>
          </w:rPr>
          <w:t xml:space="preserve">had been developed and therefore charity reporting was </w:t>
        </w:r>
      </w:ins>
      <w:ins w:id="14" w:author="Cordery, Carolyn" w:date="2019-10-28T17:00:00Z">
        <w:r w:rsidR="00A85E55">
          <w:rPr>
            <w:rFonts w:ascii="Times New Roman" w:hAnsi="Times New Roman" w:cs="Times New Roman"/>
            <w:sz w:val="24"/>
            <w:szCs w:val="24"/>
          </w:rPr>
          <w:t xml:space="preserve">previously </w:t>
        </w:r>
      </w:ins>
      <w:ins w:id="15" w:author="Cordery, Carolyn" w:date="2019-10-28T16:51:00Z">
        <w:r w:rsidR="00B52A7E">
          <w:rPr>
            <w:rFonts w:ascii="Times New Roman" w:hAnsi="Times New Roman" w:cs="Times New Roman"/>
            <w:sz w:val="24"/>
            <w:szCs w:val="24"/>
          </w:rPr>
          <w:t xml:space="preserve">highly diverse. </w:t>
        </w:r>
      </w:ins>
      <w:ins w:id="16" w:author="Cordery, Carolyn" w:date="2019-10-28T16:53:00Z">
        <w:r w:rsidR="00B52A7E">
          <w:rPr>
            <w:rFonts w:ascii="Times New Roman" w:hAnsi="Times New Roman" w:cs="Times New Roman"/>
            <w:sz w:val="24"/>
            <w:szCs w:val="24"/>
          </w:rPr>
          <w:t>From 2009-2011, a</w:t>
        </w:r>
      </w:ins>
      <w:ins w:id="17" w:author="Cordery, Carolyn" w:date="2019-10-28T16:51:00Z">
        <w:r w:rsidR="00B52A7E">
          <w:rPr>
            <w:rFonts w:ascii="Times New Roman" w:hAnsi="Times New Roman" w:cs="Times New Roman"/>
            <w:sz w:val="24"/>
            <w:szCs w:val="24"/>
          </w:rPr>
          <w:t xml:space="preserve">ccounting requirements for the </w:t>
        </w:r>
      </w:ins>
      <w:ins w:id="18" w:author="Cordery, Carolyn" w:date="2019-10-28T16:52:00Z">
        <w:r w:rsidR="00B52A7E">
          <w:rPr>
            <w:rFonts w:ascii="Times New Roman" w:hAnsi="Times New Roman" w:cs="Times New Roman"/>
            <w:sz w:val="24"/>
            <w:szCs w:val="24"/>
          </w:rPr>
          <w:t xml:space="preserve">public and private not-for-public sectors were overhauled owing to a need for a more strategic approach to </w:t>
        </w:r>
      </w:ins>
      <w:ins w:id="19" w:author="Cordery, Carolyn" w:date="2019-10-28T16:53:00Z">
        <w:r w:rsidR="00B52A7E">
          <w:rPr>
            <w:rFonts w:ascii="Times New Roman" w:hAnsi="Times New Roman" w:cs="Times New Roman"/>
            <w:sz w:val="24"/>
            <w:szCs w:val="24"/>
          </w:rPr>
          <w:t xml:space="preserve">reporting and the new arrangements included a full set of standards for the charity sector (with increasing levels of </w:t>
        </w:r>
      </w:ins>
      <w:ins w:id="20" w:author="Cordery, Carolyn" w:date="2019-10-28T16:54:00Z">
        <w:r w:rsidR="00B52A7E">
          <w:rPr>
            <w:rFonts w:ascii="Times New Roman" w:hAnsi="Times New Roman" w:cs="Times New Roman"/>
            <w:sz w:val="24"/>
            <w:szCs w:val="24"/>
          </w:rPr>
          <w:t xml:space="preserve">measurement and </w:t>
        </w:r>
      </w:ins>
      <w:ins w:id="21" w:author="Cordery, Carolyn" w:date="2019-10-28T16:53:00Z">
        <w:r w:rsidR="00B52A7E">
          <w:rPr>
            <w:rFonts w:ascii="Times New Roman" w:hAnsi="Times New Roman" w:cs="Times New Roman"/>
            <w:sz w:val="24"/>
            <w:szCs w:val="24"/>
          </w:rPr>
          <w:t>disclosure</w:t>
        </w:r>
      </w:ins>
      <w:ins w:id="22" w:author="Cordery, Carolyn" w:date="2019-10-28T16:54:00Z">
        <w:r w:rsidR="00B52A7E">
          <w:rPr>
            <w:rFonts w:ascii="Times New Roman" w:hAnsi="Times New Roman" w:cs="Times New Roman"/>
            <w:sz w:val="24"/>
            <w:szCs w:val="24"/>
          </w:rPr>
          <w:t xml:space="preserve"> </w:t>
        </w:r>
      </w:ins>
      <w:ins w:id="23" w:author="Cordery, Carolyn" w:date="2019-10-28T17:00:00Z">
        <w:r w:rsidR="00A85E55">
          <w:rPr>
            <w:rFonts w:ascii="Times New Roman" w:hAnsi="Times New Roman" w:cs="Times New Roman"/>
            <w:sz w:val="24"/>
            <w:szCs w:val="24"/>
          </w:rPr>
          <w:t>based</w:t>
        </w:r>
      </w:ins>
      <w:ins w:id="24" w:author="Cordery, Carolyn" w:date="2019-10-28T16:54:00Z">
        <w:r w:rsidR="00B52A7E">
          <w:rPr>
            <w:rFonts w:ascii="Times New Roman" w:hAnsi="Times New Roman" w:cs="Times New Roman"/>
            <w:sz w:val="24"/>
            <w:szCs w:val="24"/>
          </w:rPr>
          <w:t xml:space="preserve"> on four different tiers related to annual expenditure)</w:t>
        </w:r>
      </w:ins>
      <w:ins w:id="25" w:author="Cordery, Carolyn" w:date="2019-10-28T16:53:00Z">
        <w:r w:rsidR="00B52A7E">
          <w:rPr>
            <w:rFonts w:ascii="Times New Roman" w:hAnsi="Times New Roman" w:cs="Times New Roman"/>
            <w:sz w:val="24"/>
            <w:szCs w:val="24"/>
          </w:rPr>
          <w:t xml:space="preserve"> </w:t>
        </w:r>
      </w:ins>
      <w:ins w:id="26" w:author="Cordery, Carolyn" w:date="2019-10-28T16:54:00Z">
        <w:r w:rsidR="00B52A7E">
          <w:rPr>
            <w:rFonts w:ascii="Times New Roman" w:hAnsi="Times New Roman" w:cs="Times New Roman"/>
            <w:sz w:val="24"/>
            <w:szCs w:val="24"/>
          </w:rPr>
          <w:t xml:space="preserve">and these </w:t>
        </w:r>
      </w:ins>
      <w:ins w:id="27" w:author="Cordery, Carolyn" w:date="2019-10-28T16:55:00Z">
        <w:r w:rsidR="00B52A7E">
          <w:rPr>
            <w:rFonts w:ascii="Times New Roman" w:hAnsi="Times New Roman" w:cs="Times New Roman"/>
            <w:sz w:val="24"/>
            <w:szCs w:val="24"/>
          </w:rPr>
          <w:t>new charity</w:t>
        </w:r>
      </w:ins>
      <w:ins w:id="28" w:author="Cordery, Carolyn" w:date="2019-10-28T16:45:00Z">
        <w:r w:rsidRPr="00F652F9">
          <w:rPr>
            <w:rFonts w:ascii="Times New Roman" w:hAnsi="Times New Roman" w:cs="Times New Roman"/>
            <w:sz w:val="24"/>
            <w:szCs w:val="24"/>
          </w:rPr>
          <w:t xml:space="preserve"> accounting standards </w:t>
        </w:r>
      </w:ins>
      <w:ins w:id="29" w:author="Cordery, Carolyn" w:date="2019-10-28T16:55:00Z">
        <w:r w:rsidR="00B52A7E">
          <w:rPr>
            <w:rFonts w:ascii="Times New Roman" w:hAnsi="Times New Roman" w:cs="Times New Roman"/>
            <w:sz w:val="24"/>
            <w:szCs w:val="24"/>
          </w:rPr>
          <w:t>were</w:t>
        </w:r>
      </w:ins>
      <w:ins w:id="30" w:author="Cordery, Carolyn" w:date="2019-10-28T16:45:00Z">
        <w:r w:rsidRPr="00F652F9">
          <w:rPr>
            <w:rFonts w:ascii="Times New Roman" w:hAnsi="Times New Roman" w:cs="Times New Roman"/>
            <w:sz w:val="24"/>
            <w:szCs w:val="24"/>
          </w:rPr>
          <w:t xml:space="preserve"> mandatory for all charities from 2016. </w:t>
        </w:r>
      </w:ins>
      <w:ins w:id="31" w:author="Cordery, Carolyn" w:date="2019-10-28T16:56:00Z">
        <w:r w:rsidR="00B52A7E" w:rsidRPr="00B52A7E">
          <w:rPr>
            <w:rFonts w:ascii="Times New Roman" w:hAnsi="Times New Roman" w:cs="Times New Roman"/>
            <w:sz w:val="24"/>
            <w:szCs w:val="24"/>
          </w:rPr>
          <w:t xml:space="preserve">Charities with expenditure over NZD1 million must have these statements audited </w:t>
        </w:r>
      </w:ins>
      <w:ins w:id="32" w:author="Cordery, Carolyn" w:date="2019-10-28T16:57:00Z">
        <w:r w:rsidR="00B52A7E">
          <w:rPr>
            <w:rFonts w:ascii="Times New Roman" w:hAnsi="Times New Roman" w:cs="Times New Roman"/>
            <w:sz w:val="24"/>
            <w:szCs w:val="24"/>
          </w:rPr>
          <w:fldChar w:fldCharType="begin" w:fldLock="1"/>
        </w:r>
      </w:ins>
      <w:r w:rsidR="00B52A7E">
        <w:rPr>
          <w:rFonts w:ascii="Times New Roman" w:hAnsi="Times New Roman" w:cs="Times New Roman"/>
          <w:sz w:val="24"/>
          <w:szCs w:val="24"/>
        </w:rPr>
        <w:instrText>ADDIN CSL_CITATION {"citationItems":[{"id":"ITEM-1","itemData":{"ISBN":"9780992820503","abstract":"Key Findings • The majority of survey respondents (72%) indicated that they thought it would be useful to have international standards for financial reporting by not-for-profit organisations (NPOs) – though respondents interpreted the term ‘standards’ in different ways. • Many respondents, especially those involved with NPOs operating in developing countries, would welcome a standard if it could contribute to resolving the diverse and inconsistent demands from funders. • However, 14% were opposed to an international NPO standard. The strongest objections appear to come from countries such as the UK, which already have well developed frameworks for NPO accounting. • This report is the first step towards establishing whether or not there is a case for developing harmonised international standards for NPO financial reporting. • Much more analysis and discussion will be needed between interested parties: the findings presented in this report have the potential to inform the debate and move that discussion forward.","author":[{"dropping-particle":"","family":"Crawford","given":"Louise","non-dropping-particle":"","parse-names":false,"suffix":""},{"dropping-particle":"","family":"Morgan","given":"Gareth G","non-dropping-particle":"","parse-names":false,"suffix":""},{"dropping-particle":"","family":"Cordery","given":"Carolyn J","non-dropping-particle":"","parse-names":false,"suffix":""},{"dropping-particle":"","family":"Breen","given":"Oonagh B","non-dropping-particle":"","parse-names":false,"suffix":""}],"id":"ITEM-1","issue":"February","issued":{"date-parts":[["2014"]]},"number-of-pages":"137","publisher-place":"London, UK","title":"International financial reporting for the not-for-profit sector: a study commissioned by the CCAB","type":"report"},"uris":["http://www.mendeley.com/documents/?uuid=4d184d04-f786-4625-835d-667c76c93867"]}],"mendeley":{"formattedCitation":"(Crawford, Morgan, Cordery, &amp; Breen, 2014)","plainTextFormattedCitation":"(Crawford, Morgan, Cordery, &amp; Breen, 2014)","previouslyFormattedCitation":"(Crawford, Morgan, Cordery, &amp; Breen, 2014)"},"properties":{"noteIndex":0},"schema":"https://github.com/citation-style-language/schema/raw/master/csl-citation.json"}</w:instrText>
      </w:r>
      <w:r w:rsidR="00B52A7E">
        <w:rPr>
          <w:rFonts w:ascii="Times New Roman" w:hAnsi="Times New Roman" w:cs="Times New Roman"/>
          <w:sz w:val="24"/>
          <w:szCs w:val="24"/>
        </w:rPr>
        <w:fldChar w:fldCharType="separate"/>
      </w:r>
      <w:r w:rsidR="00B52A7E" w:rsidRPr="00B52A7E">
        <w:rPr>
          <w:rFonts w:ascii="Times New Roman" w:hAnsi="Times New Roman" w:cs="Times New Roman"/>
          <w:noProof/>
          <w:sz w:val="24"/>
          <w:szCs w:val="24"/>
        </w:rPr>
        <w:t>(Crawford, Morgan, Cordery, &amp; Breen, 2014)</w:t>
      </w:r>
      <w:ins w:id="33" w:author="Cordery, Carolyn" w:date="2019-10-28T16:57:00Z">
        <w:r w:rsidR="00B52A7E">
          <w:rPr>
            <w:rFonts w:ascii="Times New Roman" w:hAnsi="Times New Roman" w:cs="Times New Roman"/>
            <w:sz w:val="24"/>
            <w:szCs w:val="24"/>
          </w:rPr>
          <w:fldChar w:fldCharType="end"/>
        </w:r>
      </w:ins>
      <w:ins w:id="34" w:author="Cordery, Carolyn" w:date="2019-10-28T16:56:00Z">
        <w:r w:rsidR="00B52A7E" w:rsidRPr="00B52A7E">
          <w:rPr>
            <w:rFonts w:ascii="Times New Roman" w:hAnsi="Times New Roman" w:cs="Times New Roman"/>
            <w:sz w:val="24"/>
            <w:szCs w:val="24"/>
          </w:rPr>
          <w:t>.</w:t>
        </w:r>
        <w:r w:rsidR="00B52A7E">
          <w:rPr>
            <w:rFonts w:ascii="Times New Roman" w:hAnsi="Times New Roman" w:cs="Times New Roman"/>
            <w:sz w:val="24"/>
            <w:szCs w:val="24"/>
          </w:rPr>
          <w:t xml:space="preserve"> </w:t>
        </w:r>
      </w:ins>
      <w:ins w:id="35" w:author="Cordery, Carolyn" w:date="2019-10-28T17:00:00Z">
        <w:r w:rsidR="00A85E55">
          <w:rPr>
            <w:rFonts w:ascii="Times New Roman" w:hAnsi="Times New Roman" w:cs="Times New Roman"/>
            <w:sz w:val="24"/>
            <w:szCs w:val="24"/>
          </w:rPr>
          <w:t>(this could be a footnote and/or include exchange rates to other currencies)</w:t>
        </w:r>
      </w:ins>
      <w:ins w:id="36" w:author="Cordery, Carolyn" w:date="2019-10-28T16:57:00Z">
        <w:r w:rsidR="00B52A7E">
          <w:rPr>
            <w:rFonts w:ascii="Times New Roman" w:hAnsi="Times New Roman" w:cs="Times New Roman"/>
            <w:sz w:val="24"/>
            <w:szCs w:val="24"/>
          </w:rPr>
          <w:fldChar w:fldCharType="begin" w:fldLock="1"/>
        </w:r>
        <w:r w:rsidR="00B52A7E">
          <w:rPr>
            <w:rFonts w:ascii="Times New Roman" w:hAnsi="Times New Roman" w:cs="Times New Roman"/>
            <w:sz w:val="24"/>
            <w:szCs w:val="24"/>
          </w:rPr>
          <w:instrText xml:space="preserve">ADDIN Mendeley Bibliography CSL_BIBLIOGRAPHY </w:instrText>
        </w:r>
      </w:ins>
      <w:r w:rsidR="00B52A7E">
        <w:rPr>
          <w:rFonts w:ascii="Times New Roman" w:hAnsi="Times New Roman" w:cs="Times New Roman"/>
          <w:sz w:val="24"/>
          <w:szCs w:val="24"/>
        </w:rPr>
        <w:fldChar w:fldCharType="separate"/>
      </w:r>
    </w:p>
    <w:p w14:paraId="011E5D1D" w14:textId="716362AB" w:rsidR="00B52A7E" w:rsidRPr="00B52A7E" w:rsidRDefault="00B52A7E" w:rsidP="00B52A7E">
      <w:pPr>
        <w:rPr>
          <w:rFonts w:ascii="Times New Roman" w:hAnsi="Times New Roman" w:cs="Times New Roman"/>
          <w:noProof/>
          <w:sz w:val="24"/>
          <w:szCs w:val="24"/>
        </w:rPr>
      </w:pPr>
      <w:r w:rsidRPr="00B52A7E">
        <w:rPr>
          <w:rFonts w:ascii="Times New Roman" w:hAnsi="Times New Roman" w:cs="Times New Roman"/>
          <w:noProof/>
          <w:sz w:val="24"/>
          <w:szCs w:val="24"/>
        </w:rPr>
        <w:t>Crawford, L., Morgan, G. G., Cordery, C. J., &amp; Breen, O. B. (2014). International financial reporting for the not-for-profit sector: a study commissioned by the CCAB. London, UK.</w:t>
      </w:r>
    </w:p>
    <w:p w14:paraId="29AD5DC3" w14:textId="09E42A06" w:rsidR="00B52A7E" w:rsidRPr="00B52A7E" w:rsidRDefault="00A85E55" w:rsidP="00A85E55">
      <w:pPr>
        <w:spacing w:line="480" w:lineRule="auto"/>
        <w:rPr>
          <w:rFonts w:ascii="Times New Roman" w:hAnsi="Times New Roman" w:cs="Times New Roman"/>
          <w:sz w:val="24"/>
          <w:szCs w:val="24"/>
        </w:rPr>
      </w:pPr>
      <w:ins w:id="37" w:author="Cordery, Carolyn" w:date="2019-10-28T17:01:00Z">
        <w:r>
          <w:rPr>
            <w:rFonts w:ascii="Times New Roman" w:hAnsi="Times New Roman" w:cs="Times New Roman"/>
            <w:sz w:val="24"/>
            <w:szCs w:val="24"/>
          </w:rPr>
          <w:t>For charities with expenditure of less than NZD2 million, in addition to finanical data, they must also provide performance information about</w:t>
        </w:r>
      </w:ins>
      <w:ins w:id="38" w:author="Cordery, Carolyn" w:date="2019-10-28T17:02:00Z">
        <w:r>
          <w:rPr>
            <w:rFonts w:ascii="Times New Roman" w:hAnsi="Times New Roman" w:cs="Times New Roman"/>
            <w:sz w:val="24"/>
            <w:szCs w:val="24"/>
          </w:rPr>
          <w:t xml:space="preserve"> the difference they make by operating, i.e. how they have achieved (or otherwise) their mission. Such reporting will also be reuqired of larger charities from 2021 (McConville and Cordery, 2018</w:t>
        </w:r>
      </w:ins>
      <w:ins w:id="39" w:author="Cordery, Carolyn" w:date="2019-10-28T17:03:00Z">
        <w:r>
          <w:rPr>
            <w:rFonts w:ascii="Times New Roman" w:hAnsi="Times New Roman" w:cs="Times New Roman"/>
            <w:sz w:val="24"/>
            <w:szCs w:val="24"/>
          </w:rPr>
          <w:t>)</w:t>
        </w:r>
      </w:ins>
      <w:ins w:id="40" w:author="Cordery, Carolyn" w:date="2019-10-28T17:01:00Z">
        <w:r>
          <w:rPr>
            <w:rFonts w:ascii="Times New Roman" w:hAnsi="Times New Roman" w:cs="Times New Roman"/>
            <w:sz w:val="24"/>
            <w:szCs w:val="24"/>
          </w:rPr>
          <w:t xml:space="preserve"> </w:t>
        </w:r>
      </w:ins>
    </w:p>
    <w:p w14:paraId="3F75D991" w14:textId="1E71A1D3" w:rsidR="00F652F9" w:rsidRPr="00F652F9" w:rsidRDefault="00B52A7E" w:rsidP="00A85E55">
      <w:pPr>
        <w:spacing w:line="480" w:lineRule="auto"/>
        <w:rPr>
          <w:rFonts w:ascii="Times New Roman" w:hAnsi="Times New Roman" w:cs="Times New Roman"/>
          <w:sz w:val="24"/>
          <w:szCs w:val="24"/>
        </w:rPr>
      </w:pPr>
      <w:ins w:id="41" w:author="Cordery, Carolyn" w:date="2019-10-28T16:57:00Z">
        <w:r>
          <w:rPr>
            <w:rFonts w:ascii="Times New Roman" w:hAnsi="Times New Roman" w:cs="Times New Roman"/>
            <w:sz w:val="24"/>
            <w:szCs w:val="24"/>
          </w:rPr>
          <w:fldChar w:fldCharType="end"/>
        </w:r>
      </w:ins>
      <w:r w:rsidR="00F652F9" w:rsidRPr="00F652F9">
        <w:rPr>
          <w:rFonts w:ascii="Times New Roman" w:hAnsi="Times New Roman" w:cs="Times New Roman"/>
          <w:sz w:val="24"/>
          <w:szCs w:val="24"/>
        </w:rPr>
        <w:t xml:space="preserve"> </w:t>
      </w:r>
    </w:p>
    <w:p w14:paraId="36CA0EE2" w14:textId="253FD7CE" w:rsidR="008C013B" w:rsidRPr="0059716A" w:rsidDel="00F652F9" w:rsidRDefault="008C013B" w:rsidP="0059716A">
      <w:pPr>
        <w:spacing w:line="480" w:lineRule="auto"/>
        <w:rPr>
          <w:del w:id="42" w:author="Cordery, Carolyn" w:date="2019-10-28T16:42:00Z"/>
          <w:rFonts w:ascii="Times New Roman" w:hAnsi="Times New Roman" w:cs="Times New Roman"/>
          <w:sz w:val="24"/>
          <w:szCs w:val="24"/>
        </w:rPr>
      </w:pPr>
      <w:del w:id="43" w:author="Cordery, Carolyn" w:date="2019-10-28T16:42:00Z">
        <w:r w:rsidRPr="0059716A" w:rsidDel="00F652F9">
          <w:rPr>
            <w:rFonts w:ascii="Times New Roman" w:hAnsi="Times New Roman" w:cs="Times New Roman"/>
            <w:sz w:val="24"/>
            <w:szCs w:val="24"/>
          </w:rPr>
          <w:delText>[Carolyn – can you write one or two paragraphs on the New Zealand charity sector, especially the regulator and its reporting requirements?]</w:delText>
        </w:r>
      </w:del>
    </w:p>
    <w:p w14:paraId="614B27FE" w14:textId="06C8CDA0" w:rsidR="00C46C9E" w:rsidRPr="0059716A" w:rsidRDefault="006C3245"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Methodology</w:t>
      </w:r>
    </w:p>
    <w:p w14:paraId="1D0CE414" w14:textId="49FF46C7" w:rsidR="006C3245" w:rsidRPr="0059716A" w:rsidRDefault="00D30C05"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The research objectives are: to explore the extent to which large-scale regulatory data can be used to differentiate between different types of charity dissolution; to examine cross-national trends and predictive factors around charity dissolution; and to provide evidence and guidance for charity regulators seeking to target their activities with respect to this outcome. </w:t>
      </w:r>
      <w:r w:rsidR="006C3245" w:rsidRPr="0059716A">
        <w:rPr>
          <w:rFonts w:ascii="Times New Roman" w:hAnsi="Times New Roman" w:cs="Times New Roman"/>
          <w:sz w:val="24"/>
          <w:szCs w:val="24"/>
        </w:rPr>
        <w:t>The project is guided by two research questions:</w:t>
      </w:r>
    </w:p>
    <w:p w14:paraId="12968DCA" w14:textId="77777777" w:rsidR="006C3245" w:rsidRPr="0059716A" w:rsidRDefault="006C3245" w:rsidP="0059716A">
      <w:pPr>
        <w:pStyle w:val="ListParagraph"/>
        <w:numPr>
          <w:ilvl w:val="0"/>
          <w:numId w:val="5"/>
        </w:numPr>
        <w:spacing w:line="480" w:lineRule="auto"/>
        <w:rPr>
          <w:rFonts w:ascii="Times New Roman" w:hAnsi="Times New Roman" w:cs="Times New Roman"/>
          <w:sz w:val="24"/>
          <w:szCs w:val="24"/>
        </w:rPr>
      </w:pPr>
      <w:r w:rsidRPr="0059716A">
        <w:rPr>
          <w:rFonts w:ascii="Times New Roman" w:hAnsi="Times New Roman" w:cs="Times New Roman"/>
          <w:sz w:val="24"/>
          <w:szCs w:val="24"/>
        </w:rPr>
        <w:t>What is the rate of charity dissolution, and does it vary across jurisdictions?</w:t>
      </w:r>
    </w:p>
    <w:p w14:paraId="34CA2C8A" w14:textId="77777777" w:rsidR="006C3245" w:rsidRPr="0059716A" w:rsidRDefault="006C3245" w:rsidP="0059716A">
      <w:pPr>
        <w:pStyle w:val="ListParagraph"/>
        <w:numPr>
          <w:ilvl w:val="0"/>
          <w:numId w:val="5"/>
        </w:numPr>
        <w:spacing w:line="480" w:lineRule="auto"/>
        <w:rPr>
          <w:rFonts w:ascii="Times New Roman" w:hAnsi="Times New Roman" w:cs="Times New Roman"/>
          <w:sz w:val="24"/>
          <w:szCs w:val="24"/>
        </w:rPr>
      </w:pPr>
      <w:r w:rsidRPr="0059716A">
        <w:rPr>
          <w:rFonts w:ascii="Times New Roman" w:hAnsi="Times New Roman" w:cs="Times New Roman"/>
          <w:sz w:val="24"/>
          <w:szCs w:val="24"/>
        </w:rPr>
        <w:t>What factors predict mission accomplishment, and do they vary across other forms of charity dissolution?</w:t>
      </w:r>
    </w:p>
    <w:p w14:paraId="4B1B7FC7" w14:textId="17B19533" w:rsidR="006D0843" w:rsidRPr="0059716A" w:rsidRDefault="001115C8"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While the wider project incorporates data from multiple jurisdictions, in this paper we focus on New Zealand. </w:t>
      </w:r>
      <w:r w:rsidR="003762EB" w:rsidRPr="0059716A">
        <w:rPr>
          <w:rFonts w:ascii="Times New Roman" w:hAnsi="Times New Roman" w:cs="Times New Roman"/>
          <w:sz w:val="24"/>
          <w:szCs w:val="24"/>
        </w:rPr>
        <w:t xml:space="preserve">This jurisdiction is of interest for a number of reasons: </w:t>
      </w:r>
      <w:r w:rsidRPr="0059716A">
        <w:rPr>
          <w:rFonts w:ascii="Times New Roman" w:hAnsi="Times New Roman" w:cs="Times New Roman"/>
          <w:sz w:val="24"/>
          <w:szCs w:val="24"/>
        </w:rPr>
        <w:t>the extant literature is US-centric and New Zealand represents an interesting new field of study for this topic (the regulator was established in 2007); the</w:t>
      </w:r>
      <w:r w:rsidR="006D0843" w:rsidRPr="0059716A">
        <w:rPr>
          <w:rFonts w:ascii="Times New Roman" w:hAnsi="Times New Roman" w:cs="Times New Roman"/>
          <w:sz w:val="24"/>
          <w:szCs w:val="24"/>
        </w:rPr>
        <w:t xml:space="preserve"> data are publicly available; </w:t>
      </w:r>
      <w:r w:rsidRPr="0059716A">
        <w:rPr>
          <w:rFonts w:ascii="Times New Roman" w:hAnsi="Times New Roman" w:cs="Times New Roman"/>
          <w:sz w:val="24"/>
          <w:szCs w:val="24"/>
        </w:rPr>
        <w:t>and a synoptic review of the data suggested that dissolution could be measured in a granular manner.</w:t>
      </w:r>
    </w:p>
    <w:p w14:paraId="12B59075" w14:textId="44DE86F0" w:rsidR="003762EB" w:rsidRPr="0059716A" w:rsidRDefault="003762EB"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Data</w:t>
      </w:r>
    </w:p>
    <w:p w14:paraId="0E3F61DE" w14:textId="15873694" w:rsidR="00DC6689" w:rsidRDefault="0096349D"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To answer the research questions we construct a cross-sectional data set of registered charities by </w:t>
      </w:r>
      <w:r w:rsidR="0026237C">
        <w:rPr>
          <w:rFonts w:ascii="Times New Roman" w:hAnsi="Times New Roman" w:cs="Times New Roman"/>
          <w:sz w:val="24"/>
          <w:szCs w:val="24"/>
        </w:rPr>
        <w:t xml:space="preserve">downloading and </w:t>
      </w:r>
      <w:r w:rsidRPr="0059716A">
        <w:rPr>
          <w:rFonts w:ascii="Times New Roman" w:hAnsi="Times New Roman" w:cs="Times New Roman"/>
          <w:sz w:val="24"/>
          <w:szCs w:val="24"/>
        </w:rPr>
        <w:t xml:space="preserve">linking multiple regulatory data files </w:t>
      </w:r>
      <w:r w:rsidR="003762EB" w:rsidRPr="0059716A">
        <w:rPr>
          <w:rFonts w:ascii="Times New Roman" w:hAnsi="Times New Roman" w:cs="Times New Roman"/>
          <w:sz w:val="24"/>
          <w:szCs w:val="24"/>
        </w:rPr>
        <w:t xml:space="preserve">(see the technical notes in Appendix A for details of </w:t>
      </w:r>
      <w:r w:rsidR="00B6309C">
        <w:rPr>
          <w:rFonts w:ascii="Times New Roman" w:hAnsi="Times New Roman" w:cs="Times New Roman"/>
          <w:sz w:val="24"/>
          <w:szCs w:val="24"/>
        </w:rPr>
        <w:t>this process</w:t>
      </w:r>
      <w:r w:rsidR="003762EB" w:rsidRPr="0059716A">
        <w:rPr>
          <w:rFonts w:ascii="Times New Roman" w:hAnsi="Times New Roman" w:cs="Times New Roman"/>
          <w:sz w:val="24"/>
          <w:szCs w:val="24"/>
        </w:rPr>
        <w:t>).</w:t>
      </w:r>
      <w:r w:rsidRPr="0059716A">
        <w:rPr>
          <w:rFonts w:ascii="Times New Roman" w:hAnsi="Times New Roman" w:cs="Times New Roman"/>
          <w:sz w:val="24"/>
          <w:szCs w:val="24"/>
        </w:rPr>
        <w:t xml:space="preserve"> First, our primary data source is the register of charities, a census of all organisations that have at some point been registered with the New Zealand regulator as of 20</w:t>
      </w:r>
      <w:r w:rsidRPr="0059716A">
        <w:rPr>
          <w:rFonts w:ascii="Times New Roman" w:hAnsi="Times New Roman" w:cs="Times New Roman"/>
          <w:sz w:val="24"/>
          <w:szCs w:val="24"/>
          <w:vertAlign w:val="superscript"/>
        </w:rPr>
        <w:t>th</w:t>
      </w:r>
      <w:r w:rsidRPr="0059716A">
        <w:rPr>
          <w:rFonts w:ascii="Times New Roman" w:hAnsi="Times New Roman" w:cs="Times New Roman"/>
          <w:sz w:val="24"/>
          <w:szCs w:val="24"/>
        </w:rPr>
        <w:t xml:space="preserve"> </w:t>
      </w:r>
      <w:r w:rsidR="00052E06" w:rsidRPr="0059716A">
        <w:rPr>
          <w:rFonts w:ascii="Times New Roman" w:hAnsi="Times New Roman" w:cs="Times New Roman"/>
          <w:sz w:val="24"/>
          <w:szCs w:val="24"/>
        </w:rPr>
        <w:t xml:space="preserve">of </w:t>
      </w:r>
      <w:r w:rsidRPr="0059716A">
        <w:rPr>
          <w:rFonts w:ascii="Times New Roman" w:hAnsi="Times New Roman" w:cs="Times New Roman"/>
          <w:sz w:val="24"/>
          <w:szCs w:val="24"/>
        </w:rPr>
        <w:t>August, 2019</w:t>
      </w:r>
      <w:r w:rsidR="0082286F" w:rsidRPr="0059716A">
        <w:rPr>
          <w:rFonts w:ascii="Times New Roman" w:hAnsi="Times New Roman" w:cs="Times New Roman"/>
          <w:sz w:val="24"/>
          <w:szCs w:val="24"/>
        </w:rPr>
        <w:t xml:space="preserve"> (c. 37,000)</w:t>
      </w:r>
      <w:r w:rsidRPr="0059716A">
        <w:rPr>
          <w:rFonts w:ascii="Times New Roman" w:hAnsi="Times New Roman" w:cs="Times New Roman"/>
          <w:sz w:val="24"/>
          <w:szCs w:val="24"/>
        </w:rPr>
        <w:t>. This file contains co</w:t>
      </w:r>
      <w:r w:rsidR="0082286F" w:rsidRPr="0059716A">
        <w:rPr>
          <w:rFonts w:ascii="Times New Roman" w:hAnsi="Times New Roman" w:cs="Times New Roman"/>
          <w:sz w:val="24"/>
          <w:szCs w:val="24"/>
        </w:rPr>
        <w:t xml:space="preserve">re </w:t>
      </w:r>
      <w:r w:rsidRPr="0059716A">
        <w:rPr>
          <w:rFonts w:ascii="Times New Roman" w:hAnsi="Times New Roman" w:cs="Times New Roman"/>
          <w:sz w:val="24"/>
          <w:szCs w:val="24"/>
        </w:rPr>
        <w:t xml:space="preserve">information such as charity name and registration number, registration status, </w:t>
      </w:r>
      <w:r w:rsidR="0082286F" w:rsidRPr="0059716A">
        <w:rPr>
          <w:rFonts w:ascii="Times New Roman" w:hAnsi="Times New Roman" w:cs="Times New Roman"/>
          <w:sz w:val="24"/>
          <w:szCs w:val="24"/>
        </w:rPr>
        <w:t>organisational type, street address etc (though no financial information beyond annual return due dates). Second, we link information on a charity’s main sector, source of funds and activities, as well as area</w:t>
      </w:r>
      <w:r w:rsidR="00052E06" w:rsidRPr="0059716A">
        <w:rPr>
          <w:rFonts w:ascii="Times New Roman" w:hAnsi="Times New Roman" w:cs="Times New Roman"/>
          <w:sz w:val="24"/>
          <w:szCs w:val="24"/>
        </w:rPr>
        <w:t>s</w:t>
      </w:r>
      <w:r w:rsidR="0082286F" w:rsidRPr="0059716A">
        <w:rPr>
          <w:rFonts w:ascii="Times New Roman" w:hAnsi="Times New Roman" w:cs="Times New Roman"/>
          <w:sz w:val="24"/>
          <w:szCs w:val="24"/>
        </w:rPr>
        <w:t xml:space="preserve"> of operation and number of trustees (which all exist as separate data files). Third, we construct a panel data set of annual returns filed by a subset of these charities (c. 32,</w:t>
      </w:r>
      <w:r w:rsidR="00052E06" w:rsidRPr="0059716A">
        <w:rPr>
          <w:rFonts w:ascii="Times New Roman" w:hAnsi="Times New Roman" w:cs="Times New Roman"/>
          <w:sz w:val="24"/>
          <w:szCs w:val="24"/>
        </w:rPr>
        <w:t xml:space="preserve">000 submitting </w:t>
      </w:r>
      <w:r w:rsidR="0082286F" w:rsidRPr="0059716A">
        <w:rPr>
          <w:rFonts w:ascii="Times New Roman" w:hAnsi="Times New Roman" w:cs="Times New Roman"/>
          <w:sz w:val="24"/>
          <w:szCs w:val="24"/>
        </w:rPr>
        <w:t xml:space="preserve">c. 190,000 returns over the period 2007-2019) and operationalise a number of measures of interest (e.g. average annual gross income), which are then linked to the primary data source via a charity’ unique registration number. Finally we obtain economic and demographic information </w:t>
      </w:r>
      <w:del w:id="44" w:author="Cordery, Carolyn" w:date="2019-10-28T17:03:00Z">
        <w:r w:rsidR="00496AF1" w:rsidRPr="0059716A" w:rsidDel="00A85E55">
          <w:rPr>
            <w:rFonts w:ascii="Times New Roman" w:hAnsi="Times New Roman" w:cs="Times New Roman"/>
            <w:sz w:val="24"/>
            <w:szCs w:val="24"/>
          </w:rPr>
          <w:delText xml:space="preserve">information </w:delText>
        </w:r>
      </w:del>
      <w:r w:rsidR="00496AF1" w:rsidRPr="0059716A">
        <w:rPr>
          <w:rFonts w:ascii="Times New Roman" w:hAnsi="Times New Roman" w:cs="Times New Roman"/>
          <w:sz w:val="24"/>
          <w:szCs w:val="24"/>
        </w:rPr>
        <w:t>of the areas in which the charities operate from [StatsNZ].</w:t>
      </w:r>
    </w:p>
    <w:p w14:paraId="58E5107A" w14:textId="77777777" w:rsidR="001B66AC" w:rsidRPr="0059716A" w:rsidRDefault="001B66AC" w:rsidP="001B66AC">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Sample Building</w:t>
      </w:r>
    </w:p>
    <w:p w14:paraId="18DFB487" w14:textId="66B605B7" w:rsidR="001B66AC" w:rsidRPr="0059716A" w:rsidRDefault="001B66AC" w:rsidP="001B66AC">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Our initial data, drawn from the register of charities, comprised of 37,903 observations for the same number of organisations. For data cleaning, we first excluded charities for which we could not identify dissolution type. Second, we drop observations for charities that never filed an annual return with the regulator; while this results in a moderate drop in sample size (c. 5,000 organisations), it is necessary as many of the independent variables are derived from annual return data. Finally, we drop observations for which there is missing or clearly erroneous data for the independent variables (e.g. negative annual gross income). The final sample is composed on </w:t>
      </w:r>
      <w:r w:rsidRPr="0059716A">
        <w:rPr>
          <w:rFonts w:ascii="Times New Roman" w:hAnsi="Times New Roman" w:cs="Times New Roman"/>
          <w:i/>
          <w:sz w:val="24"/>
          <w:szCs w:val="24"/>
        </w:rPr>
        <w:t xml:space="preserve">n </w:t>
      </w:r>
      <w:r w:rsidRPr="0059716A">
        <w:rPr>
          <w:rFonts w:ascii="Times New Roman" w:hAnsi="Times New Roman" w:cs="Times New Roman"/>
          <w:sz w:val="24"/>
          <w:szCs w:val="24"/>
        </w:rPr>
        <w:t>observations for the same number of charities – see table # in the appendices for full details of the sample building process.</w:t>
      </w:r>
    </w:p>
    <w:p w14:paraId="2178491F" w14:textId="34A8DCF7" w:rsidR="003762EB" w:rsidRPr="0059716A" w:rsidRDefault="00052E06"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Variables</w:t>
      </w:r>
    </w:p>
    <w:p w14:paraId="6735AC14" w14:textId="1C06EAED" w:rsidR="005C5DA0" w:rsidRPr="0059716A" w:rsidRDefault="005C5DA0" w:rsidP="0059716A">
      <w:pPr>
        <w:spacing w:line="480" w:lineRule="auto"/>
        <w:rPr>
          <w:rFonts w:ascii="Times New Roman" w:hAnsi="Times New Roman" w:cs="Times New Roman"/>
          <w:i/>
          <w:sz w:val="24"/>
          <w:szCs w:val="24"/>
        </w:rPr>
      </w:pPr>
      <w:r w:rsidRPr="0059716A">
        <w:rPr>
          <w:rFonts w:ascii="Times New Roman" w:hAnsi="Times New Roman" w:cs="Times New Roman"/>
          <w:i/>
          <w:sz w:val="24"/>
          <w:szCs w:val="24"/>
        </w:rPr>
        <w:t>Dependent variable</w:t>
      </w:r>
    </w:p>
    <w:p w14:paraId="185FC4C0" w14:textId="1CD3F7FD" w:rsidR="005C5DA0" w:rsidRPr="0059716A" w:rsidRDefault="006D0843"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Many nonprofit regulators have a mandate to construct and maintain an accurate, complete and public register of organisations that currently </w:t>
      </w:r>
      <w:r w:rsidR="00AA52E1" w:rsidRPr="0059716A">
        <w:rPr>
          <w:rFonts w:ascii="Times New Roman" w:hAnsi="Times New Roman" w:cs="Times New Roman"/>
          <w:sz w:val="24"/>
          <w:szCs w:val="24"/>
        </w:rPr>
        <w:t>possess</w:t>
      </w:r>
      <w:r w:rsidRPr="0059716A">
        <w:rPr>
          <w:rFonts w:ascii="Times New Roman" w:hAnsi="Times New Roman" w:cs="Times New Roman"/>
          <w:sz w:val="24"/>
          <w:szCs w:val="24"/>
        </w:rPr>
        <w:t xml:space="preserve"> charity status. In addi</w:t>
      </w:r>
      <w:r w:rsidR="00AA52E1" w:rsidRPr="0059716A">
        <w:rPr>
          <w:rFonts w:ascii="Times New Roman" w:hAnsi="Times New Roman" w:cs="Times New Roman"/>
          <w:sz w:val="24"/>
          <w:szCs w:val="24"/>
        </w:rPr>
        <w:t>tion these regulators will</w:t>
      </w:r>
      <w:r w:rsidRPr="0059716A">
        <w:rPr>
          <w:rFonts w:ascii="Times New Roman" w:hAnsi="Times New Roman" w:cs="Times New Roman"/>
          <w:sz w:val="24"/>
          <w:szCs w:val="24"/>
        </w:rPr>
        <w:t xml:space="preserve"> retain, though sometimes not share, the list of organisations no longer registered as charities. There is considerable variation across jurisdictions in how charity deregistration is recorded: some regulators do not disaggregate between the different forms (</w:t>
      </w:r>
      <w:r w:rsidR="000620CB">
        <w:rPr>
          <w:rFonts w:ascii="Times New Roman" w:hAnsi="Times New Roman" w:cs="Times New Roman"/>
          <w:sz w:val="24"/>
          <w:szCs w:val="24"/>
        </w:rPr>
        <w:t xml:space="preserve">e.g. </w:t>
      </w:r>
      <w:r w:rsidRPr="0059716A">
        <w:rPr>
          <w:rFonts w:ascii="Times New Roman" w:hAnsi="Times New Roman" w:cs="Times New Roman"/>
          <w:sz w:val="24"/>
          <w:szCs w:val="24"/>
        </w:rPr>
        <w:t>Scotland, Republic of Ireland, Northern Ireland</w:t>
      </w:r>
      <w:r w:rsidR="00F724C8" w:rsidRPr="0059716A">
        <w:rPr>
          <w:rFonts w:ascii="Times New Roman" w:hAnsi="Times New Roman" w:cs="Times New Roman"/>
          <w:sz w:val="24"/>
          <w:szCs w:val="24"/>
        </w:rPr>
        <w:t>), while others differentiate at least to some degree (</w:t>
      </w:r>
      <w:r w:rsidR="000620CB">
        <w:rPr>
          <w:rFonts w:ascii="Times New Roman" w:hAnsi="Times New Roman" w:cs="Times New Roman"/>
          <w:sz w:val="24"/>
          <w:szCs w:val="24"/>
        </w:rPr>
        <w:t xml:space="preserve">e.g. </w:t>
      </w:r>
      <w:r w:rsidR="00F724C8" w:rsidRPr="0059716A">
        <w:rPr>
          <w:rFonts w:ascii="Times New Roman" w:hAnsi="Times New Roman" w:cs="Times New Roman"/>
          <w:sz w:val="24"/>
          <w:szCs w:val="24"/>
        </w:rPr>
        <w:t>England &amp; Wales, Canada, New Zealand, Australia).</w:t>
      </w:r>
      <w:r w:rsidRPr="0059716A">
        <w:rPr>
          <w:rFonts w:ascii="Times New Roman" w:hAnsi="Times New Roman" w:cs="Times New Roman"/>
          <w:sz w:val="24"/>
          <w:szCs w:val="24"/>
        </w:rPr>
        <w:t xml:space="preserve"> </w:t>
      </w:r>
    </w:p>
    <w:p w14:paraId="0CCD508B" w14:textId="70048900" w:rsidR="00A37E00" w:rsidRPr="000620CB" w:rsidRDefault="004737EF" w:rsidP="000620CB">
      <w:pPr>
        <w:spacing w:line="480" w:lineRule="auto"/>
        <w:rPr>
          <w:rFonts w:ascii="Times New Roman" w:hAnsi="Times New Roman" w:cs="Times New Roman"/>
          <w:sz w:val="24"/>
          <w:szCs w:val="24"/>
        </w:rPr>
      </w:pPr>
      <w:r>
        <w:rPr>
          <w:rFonts w:ascii="Times New Roman" w:hAnsi="Times New Roman" w:cs="Times New Roman"/>
          <w:sz w:val="24"/>
          <w:szCs w:val="24"/>
        </w:rPr>
        <w:t>For New Zealand, w</w:t>
      </w:r>
      <w:r w:rsidR="005C5DA0" w:rsidRPr="0059716A">
        <w:rPr>
          <w:rFonts w:ascii="Times New Roman" w:hAnsi="Times New Roman" w:cs="Times New Roman"/>
          <w:sz w:val="24"/>
          <w:szCs w:val="24"/>
        </w:rPr>
        <w:t xml:space="preserve">e consider a charity to be dissolved if it is no longer listed as registered with </w:t>
      </w:r>
      <w:r>
        <w:rPr>
          <w:rFonts w:ascii="Times New Roman" w:hAnsi="Times New Roman" w:cs="Times New Roman"/>
          <w:sz w:val="24"/>
          <w:szCs w:val="24"/>
        </w:rPr>
        <w:t xml:space="preserve">the </w:t>
      </w:r>
      <w:r w:rsidR="005C5DA0" w:rsidRPr="0059716A">
        <w:rPr>
          <w:rFonts w:ascii="Times New Roman" w:hAnsi="Times New Roman" w:cs="Times New Roman"/>
          <w:sz w:val="24"/>
          <w:szCs w:val="24"/>
        </w:rPr>
        <w:t xml:space="preserve">regulator: this includes organisations that continue to exist but </w:t>
      </w:r>
      <w:r w:rsidR="00853CEB" w:rsidRPr="0059716A">
        <w:rPr>
          <w:rFonts w:ascii="Times New Roman" w:hAnsi="Times New Roman" w:cs="Times New Roman"/>
          <w:sz w:val="24"/>
          <w:szCs w:val="24"/>
        </w:rPr>
        <w:t>voluntarily revoked their</w:t>
      </w:r>
      <w:r w:rsidR="005C5DA0" w:rsidRPr="0059716A">
        <w:rPr>
          <w:rFonts w:ascii="Times New Roman" w:hAnsi="Times New Roman" w:cs="Times New Roman"/>
          <w:sz w:val="24"/>
          <w:szCs w:val="24"/>
        </w:rPr>
        <w:t xml:space="preserve"> charity status, </w:t>
      </w:r>
      <w:r w:rsidR="00853CEB" w:rsidRPr="0059716A">
        <w:rPr>
          <w:rFonts w:ascii="Times New Roman" w:hAnsi="Times New Roman" w:cs="Times New Roman"/>
          <w:sz w:val="24"/>
          <w:szCs w:val="24"/>
        </w:rPr>
        <w:t xml:space="preserve">charities that have had their status removed for non-compliance with regulatory requirements, organisations that have merged or amalgamated with other charities etc. </w:t>
      </w:r>
      <w:r w:rsidR="005C5DA0" w:rsidRPr="0059716A">
        <w:rPr>
          <w:rFonts w:ascii="Times New Roman" w:hAnsi="Times New Roman" w:cs="Times New Roman"/>
          <w:sz w:val="24"/>
          <w:szCs w:val="24"/>
        </w:rPr>
        <w:t xml:space="preserve">Therefore, we specify two dependent variables for New Zealand. The first is a binary measure of whether a charity is no longer registered with the regulator; this is defined as a charity whose status is recorded as ‘Deregistered’ on the public register of charities. The second is a multinomial measure of dissolution, where </w:t>
      </w:r>
      <w:r w:rsidR="00853CEB" w:rsidRPr="0059716A">
        <w:rPr>
          <w:rFonts w:ascii="Times New Roman" w:hAnsi="Times New Roman" w:cs="Times New Roman"/>
          <w:sz w:val="24"/>
          <w:szCs w:val="24"/>
        </w:rPr>
        <w:t xml:space="preserve">we disaggregate the group of deregistered charities by reason for dissolution. To differentiate based on dissolution reason, we use regular expressions to extract the section of the Act a charity was deregistered under from the relevant field in the data </w:t>
      </w:r>
      <w:r>
        <w:rPr>
          <w:rFonts w:ascii="Times New Roman" w:hAnsi="Times New Roman" w:cs="Times New Roman"/>
          <w:sz w:val="24"/>
          <w:szCs w:val="24"/>
        </w:rPr>
        <w:t>file</w:t>
      </w:r>
      <w:r w:rsidR="000620CB">
        <w:rPr>
          <w:rFonts w:ascii="Times New Roman" w:hAnsi="Times New Roman" w:cs="Times New Roman"/>
          <w:sz w:val="24"/>
          <w:szCs w:val="24"/>
        </w:rPr>
        <w:t>. For example, “</w:t>
      </w:r>
      <w:r w:rsidR="000620CB" w:rsidRPr="000620CB">
        <w:rPr>
          <w:rFonts w:ascii="Times New Roman" w:hAnsi="Times New Roman" w:cs="Times New Roman"/>
          <w:sz w:val="24"/>
          <w:szCs w:val="24"/>
        </w:rPr>
        <w:t>This entity was removed from the Charities Register under section 32(1)(b) of the Charities Act because it failed to file Annual Returns as required by section 41 of the Charities Act.</w:t>
      </w:r>
      <w:r w:rsidR="000620CB">
        <w:rPr>
          <w:rFonts w:ascii="Times New Roman" w:hAnsi="Times New Roman" w:cs="Times New Roman"/>
          <w:sz w:val="24"/>
          <w:szCs w:val="24"/>
        </w:rPr>
        <w:t>” is coded as “Failed to file”.</w:t>
      </w:r>
      <w:r w:rsidR="004227A4" w:rsidRPr="0059716A">
        <w:rPr>
          <w:rFonts w:ascii="Times New Roman" w:hAnsi="Times New Roman" w:cs="Times New Roman"/>
          <w:sz w:val="24"/>
          <w:szCs w:val="24"/>
        </w:rPr>
        <w:t xml:space="preserve"> Table # below describes our two dependent variables.</w:t>
      </w:r>
    </w:p>
    <w:p w14:paraId="1DBD6641" w14:textId="7C2147FF" w:rsidR="004737EF" w:rsidRPr="0059716A" w:rsidRDefault="004737EF" w:rsidP="004737EF">
      <w:pPr>
        <w:spacing w:line="480" w:lineRule="auto"/>
        <w:rPr>
          <w:rFonts w:ascii="Times New Roman" w:hAnsi="Times New Roman" w:cs="Times New Roman"/>
          <w:sz w:val="24"/>
          <w:szCs w:val="24"/>
        </w:rPr>
      </w:pPr>
      <w:r w:rsidRPr="0059716A">
        <w:rPr>
          <w:rFonts w:ascii="Times New Roman" w:hAnsi="Times New Roman" w:cs="Times New Roman"/>
          <w:b/>
          <w:sz w:val="24"/>
          <w:szCs w:val="24"/>
        </w:rPr>
        <w:t>Table 1.</w:t>
      </w:r>
      <w:r w:rsidRPr="0059716A">
        <w:rPr>
          <w:rFonts w:ascii="Times New Roman" w:hAnsi="Times New Roman" w:cs="Times New Roman"/>
          <w:sz w:val="24"/>
          <w:szCs w:val="24"/>
        </w:rPr>
        <w:t xml:space="preserve"> Dependent Variable</w:t>
      </w:r>
      <w:r w:rsidR="000620CB">
        <w:rPr>
          <w:rFonts w:ascii="Times New Roman" w:hAnsi="Times New Roman" w:cs="Times New Roman"/>
          <w:sz w:val="24"/>
          <w:szCs w:val="24"/>
        </w:rPr>
        <w:t>s - Operationalisation</w:t>
      </w:r>
    </w:p>
    <w:tbl>
      <w:tblPr>
        <w:tblW w:w="5000" w:type="pct"/>
        <w:tblCellMar>
          <w:left w:w="75" w:type="dxa"/>
          <w:right w:w="75" w:type="dxa"/>
        </w:tblCellMar>
        <w:tblLook w:val="0000" w:firstRow="0" w:lastRow="0" w:firstColumn="0" w:lastColumn="0" w:noHBand="0" w:noVBand="0"/>
      </w:tblPr>
      <w:tblGrid>
        <w:gridCol w:w="1986"/>
        <w:gridCol w:w="1747"/>
        <w:gridCol w:w="5293"/>
      </w:tblGrid>
      <w:tr w:rsidR="004737EF" w:rsidRPr="0059716A" w14:paraId="47990366" w14:textId="77777777" w:rsidTr="004737EF">
        <w:tc>
          <w:tcPr>
            <w:tcW w:w="1100" w:type="pct"/>
            <w:tcBorders>
              <w:top w:val="single" w:sz="4" w:space="0" w:color="auto"/>
              <w:left w:val="nil"/>
              <w:bottom w:val="single" w:sz="6" w:space="0" w:color="auto"/>
              <w:right w:val="nil"/>
            </w:tcBorders>
          </w:tcPr>
          <w:p w14:paraId="06089E43"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Concept</w:t>
            </w:r>
          </w:p>
        </w:tc>
        <w:tc>
          <w:tcPr>
            <w:tcW w:w="968" w:type="pct"/>
            <w:tcBorders>
              <w:top w:val="single" w:sz="4" w:space="0" w:color="auto"/>
              <w:left w:val="nil"/>
              <w:bottom w:val="single" w:sz="6" w:space="0" w:color="auto"/>
              <w:right w:val="nil"/>
            </w:tcBorders>
          </w:tcPr>
          <w:p w14:paraId="13AC313B"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Variable</w:t>
            </w:r>
          </w:p>
        </w:tc>
        <w:tc>
          <w:tcPr>
            <w:tcW w:w="2932" w:type="pct"/>
            <w:tcBorders>
              <w:top w:val="single" w:sz="4" w:space="0" w:color="auto"/>
              <w:left w:val="nil"/>
              <w:bottom w:val="single" w:sz="6" w:space="0" w:color="auto"/>
              <w:right w:val="nil"/>
            </w:tcBorders>
          </w:tcPr>
          <w:p w14:paraId="4FE96373"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Operationalisation</w:t>
            </w:r>
          </w:p>
        </w:tc>
      </w:tr>
      <w:tr w:rsidR="004737EF" w:rsidRPr="0059716A" w14:paraId="5492E321" w14:textId="77777777" w:rsidTr="004737EF">
        <w:tc>
          <w:tcPr>
            <w:tcW w:w="1100" w:type="pct"/>
            <w:tcBorders>
              <w:top w:val="single" w:sz="6" w:space="0" w:color="auto"/>
              <w:left w:val="nil"/>
              <w:right w:val="nil"/>
            </w:tcBorders>
          </w:tcPr>
          <w:p w14:paraId="54244AFA" w14:textId="507741B0"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Dissolution</w:t>
            </w:r>
          </w:p>
        </w:tc>
        <w:tc>
          <w:tcPr>
            <w:tcW w:w="968" w:type="pct"/>
            <w:tcBorders>
              <w:top w:val="single" w:sz="6" w:space="0" w:color="auto"/>
              <w:left w:val="nil"/>
              <w:right w:val="nil"/>
            </w:tcBorders>
          </w:tcPr>
          <w:p w14:paraId="0F5D3A61" w14:textId="2E64B882"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w:t>
            </w:r>
            <w:r>
              <w:rPr>
                <w:rFonts w:ascii="Times New Roman" w:hAnsi="Times New Roman" w:cs="Times New Roman"/>
                <w:sz w:val="24"/>
                <w:szCs w:val="24"/>
              </w:rPr>
              <w:t>deregistered</w:t>
            </w:r>
            <w:r w:rsidRPr="0059716A">
              <w:rPr>
                <w:rFonts w:ascii="Times New Roman" w:hAnsi="Times New Roman" w:cs="Times New Roman"/>
                <w:sz w:val="24"/>
                <w:szCs w:val="24"/>
              </w:rPr>
              <w:t>`</w:t>
            </w:r>
          </w:p>
          <w:p w14:paraId="069561C0"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2932" w:type="pct"/>
            <w:tcBorders>
              <w:top w:val="single" w:sz="6" w:space="0" w:color="auto"/>
              <w:left w:val="nil"/>
              <w:right w:val="nil"/>
            </w:tcBorders>
          </w:tcPr>
          <w:p w14:paraId="2BD3B34E" w14:textId="7C130740"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Binary</w:t>
            </w:r>
            <w:r w:rsidRPr="0059716A">
              <w:rPr>
                <w:rFonts w:ascii="Times New Roman" w:hAnsi="Times New Roman" w:cs="Times New Roman"/>
                <w:sz w:val="24"/>
                <w:szCs w:val="24"/>
              </w:rPr>
              <w:t xml:space="preserve"> measure of </w:t>
            </w:r>
            <w:r>
              <w:rPr>
                <w:rFonts w:ascii="Times New Roman" w:hAnsi="Times New Roman" w:cs="Times New Roman"/>
                <w:sz w:val="24"/>
                <w:szCs w:val="24"/>
              </w:rPr>
              <w:t>the current status of a charity:</w:t>
            </w:r>
          </w:p>
          <w:p w14:paraId="739285C8"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0 = Registered</w:t>
            </w:r>
          </w:p>
          <w:p w14:paraId="68425A66" w14:textId="7568C1E5"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 Deregistered</w:t>
            </w:r>
          </w:p>
        </w:tc>
      </w:tr>
      <w:tr w:rsidR="004737EF" w:rsidRPr="0059716A" w14:paraId="5622C49D" w14:textId="77777777" w:rsidTr="004737EF">
        <w:tc>
          <w:tcPr>
            <w:tcW w:w="1100" w:type="pct"/>
            <w:tcBorders>
              <w:left w:val="nil"/>
              <w:right w:val="nil"/>
            </w:tcBorders>
          </w:tcPr>
          <w:p w14:paraId="5993645B"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968" w:type="pct"/>
            <w:tcBorders>
              <w:left w:val="nil"/>
              <w:right w:val="nil"/>
            </w:tcBorders>
          </w:tcPr>
          <w:p w14:paraId="067DEA27"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2932" w:type="pct"/>
            <w:tcBorders>
              <w:left w:val="nil"/>
              <w:right w:val="nil"/>
            </w:tcBorders>
          </w:tcPr>
          <w:p w14:paraId="278C8DA5"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r>
      <w:tr w:rsidR="004737EF" w:rsidRPr="0059716A" w14:paraId="6DAF959C" w14:textId="77777777" w:rsidTr="004737EF">
        <w:tc>
          <w:tcPr>
            <w:tcW w:w="1100" w:type="pct"/>
            <w:tcBorders>
              <w:left w:val="nil"/>
              <w:bottom w:val="single" w:sz="4" w:space="0" w:color="auto"/>
              <w:right w:val="nil"/>
            </w:tcBorders>
          </w:tcPr>
          <w:p w14:paraId="42CE2A4B" w14:textId="195FCC74"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Dissolution type</w:t>
            </w:r>
          </w:p>
        </w:tc>
        <w:tc>
          <w:tcPr>
            <w:tcW w:w="968" w:type="pct"/>
            <w:tcBorders>
              <w:left w:val="nil"/>
              <w:bottom w:val="single" w:sz="4" w:space="0" w:color="auto"/>
              <w:right w:val="nil"/>
            </w:tcBorders>
          </w:tcPr>
          <w:p w14:paraId="7A39508A" w14:textId="5FFAFF23"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`orgdiss`</w:t>
            </w:r>
          </w:p>
        </w:tc>
        <w:tc>
          <w:tcPr>
            <w:tcW w:w="2932" w:type="pct"/>
            <w:tcBorders>
              <w:left w:val="nil"/>
              <w:bottom w:val="single" w:sz="4" w:space="0" w:color="auto"/>
              <w:right w:val="nil"/>
            </w:tcBorders>
          </w:tcPr>
          <w:p w14:paraId="29BEA620" w14:textId="14DF9F6C"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Multinomial measure of a charity’s dissolution type:</w:t>
            </w:r>
          </w:p>
          <w:p w14:paraId="777C546C" w14:textId="2705EF6B"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0 = Registered</w:t>
            </w:r>
          </w:p>
          <w:p w14:paraId="5D011792"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 Failed to file</w:t>
            </w:r>
          </w:p>
          <w:p w14:paraId="08C6244B"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 = Voluntary removal</w:t>
            </w:r>
          </w:p>
          <w:p w14:paraId="03D3C169" w14:textId="10050832"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3 = Wound up</w:t>
            </w:r>
          </w:p>
        </w:tc>
      </w:tr>
    </w:tbl>
    <w:p w14:paraId="23577315" w14:textId="08B1BBC7" w:rsidR="004737EF" w:rsidRPr="00E94ED4" w:rsidRDefault="000620CB" w:rsidP="0059716A">
      <w:pPr>
        <w:spacing w:line="480" w:lineRule="auto"/>
        <w:rPr>
          <w:rFonts w:ascii="Times New Roman" w:hAnsi="Times New Roman" w:cs="Times New Roman"/>
          <w:sz w:val="20"/>
          <w:szCs w:val="20"/>
        </w:rPr>
      </w:pPr>
      <w:r w:rsidRPr="00E94ED4">
        <w:rPr>
          <w:rFonts w:ascii="Times New Roman" w:hAnsi="Times New Roman" w:cs="Times New Roman"/>
          <w:sz w:val="20"/>
          <w:szCs w:val="20"/>
        </w:rPr>
        <w:t>Note: there are other types of dissolution (e.g. mergers) that occur infrequently and thus are recoded as missing data for the purposes of statistical modelling.</w:t>
      </w:r>
    </w:p>
    <w:p w14:paraId="2EDC23B7" w14:textId="456A2AB7" w:rsidR="004C231A" w:rsidRDefault="004737EF" w:rsidP="0059716A">
      <w:pPr>
        <w:spacing w:line="480" w:lineRule="auto"/>
        <w:rPr>
          <w:rFonts w:ascii="Times New Roman" w:hAnsi="Times New Roman" w:cs="Times New Roman"/>
          <w:i/>
          <w:sz w:val="24"/>
          <w:szCs w:val="24"/>
        </w:rPr>
      </w:pPr>
      <w:r w:rsidRPr="004737EF">
        <w:rPr>
          <w:rFonts w:ascii="Times New Roman" w:hAnsi="Times New Roman" w:cs="Times New Roman"/>
          <w:i/>
          <w:sz w:val="24"/>
          <w:szCs w:val="24"/>
        </w:rPr>
        <w:t>Independent variables</w:t>
      </w:r>
    </w:p>
    <w:p w14:paraId="14F59416" w14:textId="0E327C45" w:rsidR="004C231A" w:rsidRPr="002C34E3" w:rsidRDefault="00DE4362" w:rsidP="0059716A">
      <w:pPr>
        <w:spacing w:line="480" w:lineRule="auto"/>
        <w:rPr>
          <w:rFonts w:ascii="Times New Roman" w:hAnsi="Times New Roman" w:cs="Times New Roman"/>
          <w:sz w:val="24"/>
          <w:szCs w:val="24"/>
        </w:rPr>
      </w:pPr>
      <w:r>
        <w:rPr>
          <w:rFonts w:ascii="Times New Roman" w:hAnsi="Times New Roman" w:cs="Times New Roman"/>
          <w:sz w:val="24"/>
          <w:szCs w:val="24"/>
        </w:rPr>
        <w:t>The first set of independent variables are drawn from population ecology theory and measure an organisation’s capacity and niche operating environment.</w:t>
      </w:r>
      <w:r w:rsidR="002C34E3">
        <w:rPr>
          <w:rFonts w:ascii="Times New Roman" w:hAnsi="Times New Roman" w:cs="Times New Roman"/>
          <w:sz w:val="24"/>
          <w:szCs w:val="24"/>
        </w:rPr>
        <w:t xml:space="preserve"> </w:t>
      </w:r>
      <w:r w:rsidR="002C34E3">
        <w:rPr>
          <w:rFonts w:ascii="Times New Roman" w:hAnsi="Times New Roman" w:cs="Times New Roman"/>
          <w:i/>
          <w:sz w:val="24"/>
          <w:szCs w:val="24"/>
        </w:rPr>
        <w:t xml:space="preserve">Size </w:t>
      </w:r>
      <w:r w:rsidR="002C34E3">
        <w:rPr>
          <w:rFonts w:ascii="Times New Roman" w:hAnsi="Times New Roman" w:cs="Times New Roman"/>
          <w:sz w:val="24"/>
          <w:szCs w:val="24"/>
        </w:rPr>
        <w:t xml:space="preserve">is a log transformation of a charity’s mean annual gross income. </w:t>
      </w:r>
      <w:r w:rsidR="002C34E3" w:rsidRPr="000E0CD1">
        <w:rPr>
          <w:rFonts w:ascii="Times New Roman" w:hAnsi="Times New Roman" w:cs="Times New Roman"/>
          <w:i/>
          <w:sz w:val="24"/>
          <w:szCs w:val="24"/>
        </w:rPr>
        <w:t>Age</w:t>
      </w:r>
      <w:r w:rsidR="002C34E3">
        <w:rPr>
          <w:rFonts w:ascii="Times New Roman" w:hAnsi="Times New Roman" w:cs="Times New Roman"/>
          <w:sz w:val="24"/>
          <w:szCs w:val="24"/>
        </w:rPr>
        <w:t xml:space="preserve"> is the number of years a charity has been registered with the regulator (we are unable to tell when an organisation was founded). </w:t>
      </w:r>
      <w:r w:rsidR="002C34E3">
        <w:rPr>
          <w:rFonts w:ascii="Times New Roman" w:hAnsi="Times New Roman" w:cs="Times New Roman"/>
          <w:i/>
          <w:sz w:val="24"/>
          <w:szCs w:val="24"/>
        </w:rPr>
        <w:t xml:space="preserve">Type </w:t>
      </w:r>
      <w:r w:rsidR="002C34E3">
        <w:rPr>
          <w:rFonts w:ascii="Times New Roman" w:hAnsi="Times New Roman" w:cs="Times New Roman"/>
          <w:sz w:val="24"/>
          <w:szCs w:val="24"/>
        </w:rPr>
        <w:t>is a categorical measure of a charity’s regulatory form: “standard”, “society or institution”, and “trustees of a trust” are the three valid values for this variable.</w:t>
      </w:r>
      <w:ins w:id="45" w:author="Cordery, Carolyn" w:date="2019-10-28T17:04:00Z">
        <w:r w:rsidR="00A85E55">
          <w:rPr>
            <w:rFonts w:ascii="Times New Roman" w:hAnsi="Times New Roman" w:cs="Times New Roman"/>
            <w:sz w:val="24"/>
            <w:szCs w:val="24"/>
          </w:rPr>
          <w:t xml:space="preserve"> </w:t>
        </w:r>
      </w:ins>
      <w:ins w:id="46" w:author="Cordery, Carolyn" w:date="2019-10-28T17:10:00Z">
        <w:r w:rsidR="00A85E55" w:rsidRPr="00A85E55">
          <w:rPr>
            <w:rFonts w:ascii="Times New Roman" w:hAnsi="Times New Roman" w:cs="Times New Roman"/>
            <w:sz w:val="24"/>
            <w:szCs w:val="24"/>
          </w:rPr>
          <w:t>Charities are not required to take any form of incorporation; those that do may be established as a Charitable Trust</w:t>
        </w:r>
      </w:ins>
      <w:ins w:id="47" w:author="Cordery, Carolyn" w:date="2019-10-28T17:11:00Z">
        <w:r w:rsidR="009E4F8A">
          <w:rPr>
            <w:rFonts w:ascii="Times New Roman" w:hAnsi="Times New Roman" w:cs="Times New Roman"/>
            <w:sz w:val="24"/>
            <w:szCs w:val="24"/>
          </w:rPr>
          <w:t xml:space="preserve"> (registered under the Charitable Trusts Act 1956</w:t>
        </w:r>
      </w:ins>
      <w:ins w:id="48" w:author="Cordery, Carolyn" w:date="2019-10-28T17:15:00Z">
        <w:r w:rsidR="009E4F8A">
          <w:rPr>
            <w:rFonts w:ascii="Times New Roman" w:hAnsi="Times New Roman" w:cs="Times New Roman"/>
            <w:sz w:val="24"/>
            <w:szCs w:val="24"/>
          </w:rPr>
          <w:t xml:space="preserve"> either as an unincorporated charitable trust or incorporated as a Charitable Trust Board</w:t>
        </w:r>
      </w:ins>
      <w:ins w:id="49" w:author="Cordery, Carolyn" w:date="2019-10-28T17:16:00Z">
        <w:r w:rsidR="009E4F8A">
          <w:rPr>
            <w:rFonts w:ascii="Times New Roman" w:hAnsi="Times New Roman" w:cs="Times New Roman"/>
            <w:sz w:val="24"/>
            <w:szCs w:val="24"/>
          </w:rPr>
          <w:t xml:space="preserve"> about 60%</w:t>
        </w:r>
      </w:ins>
      <w:ins w:id="50" w:author="Cordery, Carolyn" w:date="2019-10-28T17:11:00Z">
        <w:r w:rsidR="009E4F8A">
          <w:rPr>
            <w:rFonts w:ascii="Times New Roman" w:hAnsi="Times New Roman" w:cs="Times New Roman"/>
            <w:sz w:val="24"/>
            <w:szCs w:val="24"/>
          </w:rPr>
          <w:t>)</w:t>
        </w:r>
      </w:ins>
      <w:ins w:id="51" w:author="Cordery, Carolyn" w:date="2019-10-28T17:10:00Z">
        <w:r w:rsidR="00A85E55" w:rsidRPr="00A85E55">
          <w:rPr>
            <w:rFonts w:ascii="Times New Roman" w:hAnsi="Times New Roman" w:cs="Times New Roman"/>
            <w:sz w:val="24"/>
            <w:szCs w:val="24"/>
          </w:rPr>
          <w:t>, Incorporated Society</w:t>
        </w:r>
      </w:ins>
      <w:ins w:id="52" w:author="Cordery, Carolyn" w:date="2019-10-28T17:11:00Z">
        <w:r w:rsidR="009E4F8A">
          <w:rPr>
            <w:rFonts w:ascii="Times New Roman" w:hAnsi="Times New Roman" w:cs="Times New Roman"/>
            <w:sz w:val="24"/>
            <w:szCs w:val="24"/>
          </w:rPr>
          <w:t xml:space="preserve"> (registered under the Incorporated </w:t>
        </w:r>
      </w:ins>
      <w:ins w:id="53" w:author="Cordery, Carolyn" w:date="2019-10-28T17:12:00Z">
        <w:r w:rsidR="009E4F8A">
          <w:rPr>
            <w:rFonts w:ascii="Times New Roman" w:hAnsi="Times New Roman" w:cs="Times New Roman"/>
            <w:sz w:val="24"/>
            <w:szCs w:val="24"/>
          </w:rPr>
          <w:t>Societies’</w:t>
        </w:r>
      </w:ins>
      <w:ins w:id="54" w:author="Cordery, Carolyn" w:date="2019-10-28T17:11:00Z">
        <w:r w:rsidR="009E4F8A">
          <w:rPr>
            <w:rFonts w:ascii="Times New Roman" w:hAnsi="Times New Roman" w:cs="Times New Roman"/>
            <w:sz w:val="24"/>
            <w:szCs w:val="24"/>
          </w:rPr>
          <w:t xml:space="preserve"> Act 1908</w:t>
        </w:r>
      </w:ins>
      <w:ins w:id="55" w:author="Cordery, Carolyn" w:date="2019-10-28T17:15:00Z">
        <w:r w:rsidR="009E4F8A">
          <w:rPr>
            <w:rFonts w:ascii="Times New Roman" w:hAnsi="Times New Roman" w:cs="Times New Roman"/>
            <w:sz w:val="24"/>
            <w:szCs w:val="24"/>
          </w:rPr>
          <w:t xml:space="preserve"> – about 31%</w:t>
        </w:r>
      </w:ins>
      <w:ins w:id="56" w:author="Cordery, Carolyn" w:date="2019-10-28T17:11:00Z">
        <w:r w:rsidR="009E4F8A">
          <w:rPr>
            <w:rFonts w:ascii="Times New Roman" w:hAnsi="Times New Roman" w:cs="Times New Roman"/>
            <w:sz w:val="24"/>
            <w:szCs w:val="24"/>
          </w:rPr>
          <w:t>)</w:t>
        </w:r>
      </w:ins>
      <w:ins w:id="57" w:author="Cordery, Carolyn" w:date="2019-10-28T17:10:00Z">
        <w:r w:rsidR="00A85E55" w:rsidRPr="00A85E55">
          <w:rPr>
            <w:rFonts w:ascii="Times New Roman" w:hAnsi="Times New Roman" w:cs="Times New Roman"/>
            <w:sz w:val="24"/>
            <w:szCs w:val="24"/>
          </w:rPr>
          <w:t xml:space="preserve">, </w:t>
        </w:r>
      </w:ins>
      <w:ins w:id="58" w:author="Cordery, Carolyn" w:date="2019-10-28T17:12:00Z">
        <w:r w:rsidR="009E4F8A">
          <w:rPr>
            <w:rFonts w:ascii="Times New Roman" w:hAnsi="Times New Roman" w:cs="Times New Roman"/>
            <w:sz w:val="24"/>
            <w:szCs w:val="24"/>
          </w:rPr>
          <w:t xml:space="preserve">a </w:t>
        </w:r>
      </w:ins>
      <w:ins w:id="59" w:author="Cordery, Carolyn" w:date="2019-10-28T17:10:00Z">
        <w:r w:rsidR="00A85E55" w:rsidRPr="00A85E55">
          <w:rPr>
            <w:rFonts w:ascii="Times New Roman" w:hAnsi="Times New Roman" w:cs="Times New Roman"/>
            <w:sz w:val="24"/>
            <w:szCs w:val="24"/>
          </w:rPr>
          <w:t xml:space="preserve">Limited Liability Company </w:t>
        </w:r>
      </w:ins>
      <w:ins w:id="60" w:author="Cordery, Carolyn" w:date="2019-10-28T17:12:00Z">
        <w:r w:rsidR="009E4F8A">
          <w:rPr>
            <w:rFonts w:ascii="Times New Roman" w:hAnsi="Times New Roman" w:cs="Times New Roman"/>
            <w:sz w:val="24"/>
            <w:szCs w:val="24"/>
          </w:rPr>
          <w:t>(registered under the Companies Act 2013 or its precursors</w:t>
        </w:r>
      </w:ins>
      <w:ins w:id="61" w:author="Cordery, Carolyn" w:date="2019-10-28T17:15:00Z">
        <w:r w:rsidR="009E4F8A">
          <w:rPr>
            <w:rFonts w:ascii="Times New Roman" w:hAnsi="Times New Roman" w:cs="Times New Roman"/>
            <w:sz w:val="24"/>
            <w:szCs w:val="24"/>
          </w:rPr>
          <w:t xml:space="preserve"> about 1%</w:t>
        </w:r>
      </w:ins>
      <w:ins w:id="62" w:author="Cordery, Carolyn" w:date="2019-10-28T17:12:00Z">
        <w:r w:rsidR="009E4F8A">
          <w:rPr>
            <w:rFonts w:ascii="Times New Roman" w:hAnsi="Times New Roman" w:cs="Times New Roman"/>
            <w:sz w:val="24"/>
            <w:szCs w:val="24"/>
          </w:rPr>
          <w:t xml:space="preserve">), </w:t>
        </w:r>
      </w:ins>
      <w:ins w:id="63" w:author="Cordery, Carolyn" w:date="2019-10-28T17:10:00Z">
        <w:r w:rsidR="00A85E55" w:rsidRPr="00A85E55">
          <w:rPr>
            <w:rFonts w:ascii="Times New Roman" w:hAnsi="Times New Roman" w:cs="Times New Roman"/>
            <w:sz w:val="24"/>
            <w:szCs w:val="24"/>
          </w:rPr>
          <w:t>or by a specific Act of Parliament</w:t>
        </w:r>
      </w:ins>
      <w:ins w:id="64" w:author="Cordery, Carolyn" w:date="2019-10-28T17:16:00Z">
        <w:r w:rsidR="009E4F8A">
          <w:rPr>
            <w:rFonts w:ascii="Times New Roman" w:hAnsi="Times New Roman" w:cs="Times New Roman"/>
            <w:sz w:val="24"/>
            <w:szCs w:val="24"/>
          </w:rPr>
          <w:t xml:space="preserve"> (about ? %)</w:t>
        </w:r>
      </w:ins>
      <w:ins w:id="65" w:author="Cordery, Carolyn" w:date="2019-10-28T17:10:00Z">
        <w:r w:rsidR="00A85E55" w:rsidRPr="00A85E55">
          <w:rPr>
            <w:rFonts w:ascii="Times New Roman" w:hAnsi="Times New Roman" w:cs="Times New Roman"/>
            <w:sz w:val="24"/>
            <w:szCs w:val="24"/>
          </w:rPr>
          <w:t xml:space="preserve">. </w:t>
        </w:r>
      </w:ins>
      <w:ins w:id="66" w:author="Cordery, Carolyn" w:date="2019-10-28T17:20:00Z">
        <w:r w:rsidR="00E5560D">
          <w:rPr>
            <w:rFonts w:ascii="Times New Roman" w:hAnsi="Times New Roman" w:cs="Times New Roman"/>
            <w:sz w:val="24"/>
            <w:szCs w:val="24"/>
          </w:rPr>
          <w:t xml:space="preserve">[Diarmuid are you able to provide up to date percentages or do you want me to use those I have from about three years ago?] </w:t>
        </w:r>
      </w:ins>
      <w:ins w:id="67" w:author="Cordery, Carolyn" w:date="2019-10-28T17:16:00Z">
        <w:r w:rsidR="009E4F8A">
          <w:rPr>
            <w:rFonts w:ascii="Times New Roman" w:hAnsi="Times New Roman" w:cs="Times New Roman"/>
            <w:sz w:val="24"/>
            <w:szCs w:val="24"/>
          </w:rPr>
          <w:t>The incorporated bodies enjoy limited liability</w:t>
        </w:r>
      </w:ins>
      <w:ins w:id="68" w:author="Cordery, Carolyn" w:date="2019-10-28T17:19:00Z">
        <w:r w:rsidR="009E4F8A">
          <w:rPr>
            <w:rFonts w:ascii="Times New Roman" w:hAnsi="Times New Roman" w:cs="Times New Roman"/>
            <w:sz w:val="24"/>
            <w:szCs w:val="24"/>
          </w:rPr>
          <w:t>, with</w:t>
        </w:r>
      </w:ins>
      <w:ins w:id="69" w:author="Cordery, Carolyn" w:date="2019-10-28T17:16:00Z">
        <w:r w:rsidR="009E4F8A">
          <w:rPr>
            <w:rFonts w:ascii="Times New Roman" w:hAnsi="Times New Roman" w:cs="Times New Roman"/>
            <w:sz w:val="24"/>
            <w:szCs w:val="24"/>
          </w:rPr>
          <w:t xml:space="preserve"> </w:t>
        </w:r>
      </w:ins>
      <w:ins w:id="70" w:author="Cordery, Carolyn" w:date="2019-10-28T17:18:00Z">
        <w:r w:rsidR="009E4F8A" w:rsidRPr="009E4F8A">
          <w:rPr>
            <w:rFonts w:ascii="Times New Roman" w:hAnsi="Times New Roman" w:cs="Times New Roman"/>
            <w:sz w:val="24"/>
            <w:szCs w:val="24"/>
          </w:rPr>
          <w:t xml:space="preserve">incorporated societies </w:t>
        </w:r>
      </w:ins>
      <w:ins w:id="71" w:author="Cordery, Carolyn" w:date="2019-10-28T17:19:00Z">
        <w:r w:rsidR="009E4F8A">
          <w:rPr>
            <w:rFonts w:ascii="Times New Roman" w:hAnsi="Times New Roman" w:cs="Times New Roman"/>
            <w:sz w:val="24"/>
            <w:szCs w:val="24"/>
          </w:rPr>
          <w:t xml:space="preserve">being required to have minimum </w:t>
        </w:r>
      </w:ins>
      <w:ins w:id="72" w:author="Cordery, Carolyn" w:date="2019-10-28T17:18:00Z">
        <w:r w:rsidR="009E4F8A" w:rsidRPr="009E4F8A">
          <w:rPr>
            <w:rFonts w:ascii="Times New Roman" w:hAnsi="Times New Roman" w:cs="Times New Roman"/>
            <w:sz w:val="24"/>
            <w:szCs w:val="24"/>
          </w:rPr>
          <w:t xml:space="preserve">membership </w:t>
        </w:r>
      </w:ins>
      <w:ins w:id="73" w:author="Cordery, Carolyn" w:date="2019-10-28T17:19:00Z">
        <w:r w:rsidR="009E4F8A">
          <w:rPr>
            <w:rFonts w:ascii="Times New Roman" w:hAnsi="Times New Roman" w:cs="Times New Roman"/>
            <w:sz w:val="24"/>
            <w:szCs w:val="24"/>
          </w:rPr>
          <w:t xml:space="preserve">before incorporation, while trustees </w:t>
        </w:r>
      </w:ins>
      <w:ins w:id="74" w:author="Cordery, Carolyn" w:date="2019-10-28T17:20:00Z">
        <w:r w:rsidR="009E4F8A">
          <w:rPr>
            <w:rFonts w:ascii="Times New Roman" w:hAnsi="Times New Roman" w:cs="Times New Roman"/>
            <w:sz w:val="24"/>
            <w:szCs w:val="24"/>
          </w:rPr>
          <w:t xml:space="preserve">of unincorporated trusts </w:t>
        </w:r>
      </w:ins>
      <w:ins w:id="75" w:author="Cordery, Carolyn" w:date="2019-10-28T17:19:00Z">
        <w:r w:rsidR="009E4F8A">
          <w:rPr>
            <w:rFonts w:ascii="Times New Roman" w:hAnsi="Times New Roman" w:cs="Times New Roman"/>
            <w:sz w:val="24"/>
            <w:szCs w:val="24"/>
          </w:rPr>
          <w:t>are personally liab</w:t>
        </w:r>
      </w:ins>
      <w:ins w:id="76" w:author="Cordery, Carolyn" w:date="2019-10-28T17:20:00Z">
        <w:r w:rsidR="009E4F8A">
          <w:rPr>
            <w:rFonts w:ascii="Times New Roman" w:hAnsi="Times New Roman" w:cs="Times New Roman"/>
            <w:sz w:val="24"/>
            <w:szCs w:val="24"/>
          </w:rPr>
          <w:t>le for any debts or contracts that such bodies could enter into (Crawford et al., 2014).</w:t>
        </w:r>
      </w:ins>
    </w:p>
    <w:p w14:paraId="5E665D9C" w14:textId="77777777" w:rsidR="004C231A" w:rsidRDefault="004C231A" w:rsidP="004C231A">
      <w:pPr>
        <w:spacing w:line="480" w:lineRule="auto"/>
        <w:jc w:val="both"/>
        <w:rPr>
          <w:rFonts w:ascii="Times New Roman" w:hAnsi="Times New Roman" w:cs="Times New Roman"/>
          <w:b/>
          <w:sz w:val="24"/>
          <w:szCs w:val="24"/>
        </w:rPr>
      </w:pPr>
      <w:r>
        <w:rPr>
          <w:rFonts w:ascii="Times New Roman" w:hAnsi="Times New Roman" w:cs="Times New Roman"/>
          <w:b/>
          <w:sz w:val="24"/>
          <w:szCs w:val="24"/>
        </w:rPr>
        <w:t>Empirical Model</w:t>
      </w:r>
    </w:p>
    <w:p w14:paraId="1E9D5715" w14:textId="46C6B79C" w:rsidR="001B66AC" w:rsidRPr="001B66AC" w:rsidRDefault="004C231A"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are interested </w:t>
      </w:r>
      <w:r w:rsidR="005A3025">
        <w:rPr>
          <w:rFonts w:ascii="Times New Roman" w:hAnsi="Times New Roman" w:cs="Times New Roman"/>
          <w:sz w:val="24"/>
          <w:szCs w:val="24"/>
        </w:rPr>
        <w:t>not only in whether a charity experience</w:t>
      </w:r>
      <w:r>
        <w:rPr>
          <w:rFonts w:ascii="Times New Roman" w:hAnsi="Times New Roman" w:cs="Times New Roman"/>
          <w:sz w:val="24"/>
          <w:szCs w:val="24"/>
        </w:rPr>
        <w:t xml:space="preserve"> dissol</w:t>
      </w:r>
      <w:r w:rsidR="005A3025">
        <w:rPr>
          <w:rFonts w:ascii="Times New Roman" w:hAnsi="Times New Roman" w:cs="Times New Roman"/>
          <w:sz w:val="24"/>
          <w:szCs w:val="24"/>
        </w:rPr>
        <w:t>ution</w:t>
      </w:r>
      <w:r>
        <w:rPr>
          <w:rFonts w:ascii="Times New Roman" w:hAnsi="Times New Roman" w:cs="Times New Roman"/>
          <w:sz w:val="24"/>
          <w:szCs w:val="24"/>
        </w:rPr>
        <w:t xml:space="preserve">, but which type of dissolution occurred. We draw on two core theories – population ecology and resource dependence – as well as prior empirical work to develop our theoretical framework. [MATERIAL ON WHY THESE TWO THEORIES AND NOT OTHERS] </w:t>
      </w:r>
      <w:r w:rsidR="00950756">
        <w:rPr>
          <w:rFonts w:ascii="Times New Roman" w:hAnsi="Times New Roman" w:cs="Times New Roman"/>
          <w:sz w:val="24"/>
          <w:szCs w:val="24"/>
        </w:rPr>
        <w:t>We use this framework to operationalise eleven explanatory variables – see t</w:t>
      </w:r>
      <w:r>
        <w:rPr>
          <w:rFonts w:ascii="Times New Roman" w:hAnsi="Times New Roman" w:cs="Times New Roman"/>
          <w:sz w:val="24"/>
          <w:szCs w:val="24"/>
        </w:rPr>
        <w:t xml:space="preserve">able # </w:t>
      </w:r>
      <w:r w:rsidR="00950756">
        <w:rPr>
          <w:rFonts w:ascii="Times New Roman" w:hAnsi="Times New Roman" w:cs="Times New Roman"/>
          <w:sz w:val="24"/>
          <w:szCs w:val="24"/>
        </w:rPr>
        <w:t>for how these</w:t>
      </w:r>
      <w:r>
        <w:rPr>
          <w:rFonts w:ascii="Times New Roman" w:hAnsi="Times New Roman" w:cs="Times New Roman"/>
          <w:sz w:val="24"/>
          <w:szCs w:val="24"/>
        </w:rPr>
        <w:t xml:space="preserve"> </w:t>
      </w:r>
      <w:r w:rsidR="00950756">
        <w:rPr>
          <w:rFonts w:ascii="Times New Roman" w:hAnsi="Times New Roman" w:cs="Times New Roman"/>
          <w:sz w:val="24"/>
          <w:szCs w:val="24"/>
        </w:rPr>
        <w:t>variables map to the</w:t>
      </w:r>
      <w:r>
        <w:rPr>
          <w:rFonts w:ascii="Times New Roman" w:hAnsi="Times New Roman" w:cs="Times New Roman"/>
          <w:sz w:val="24"/>
          <w:szCs w:val="24"/>
        </w:rPr>
        <w:t xml:space="preserve"> </w:t>
      </w:r>
      <w:r w:rsidR="00950756">
        <w:rPr>
          <w:rFonts w:ascii="Times New Roman" w:hAnsi="Times New Roman" w:cs="Times New Roman"/>
          <w:sz w:val="24"/>
          <w:szCs w:val="24"/>
        </w:rPr>
        <w:t>theoretical</w:t>
      </w:r>
      <w:r>
        <w:rPr>
          <w:rFonts w:ascii="Times New Roman" w:hAnsi="Times New Roman" w:cs="Times New Roman"/>
          <w:sz w:val="24"/>
          <w:szCs w:val="24"/>
        </w:rPr>
        <w:t xml:space="preserve"> framework. </w:t>
      </w:r>
      <w:r w:rsidR="00950756" w:rsidRPr="00D97D49">
        <w:rPr>
          <w:rFonts w:ascii="Times New Roman" w:hAnsi="Times New Roman" w:cs="Times New Roman"/>
          <w:sz w:val="24"/>
          <w:szCs w:val="24"/>
        </w:rPr>
        <w:t>As our</w:t>
      </w:r>
      <w:r w:rsidR="00950756">
        <w:rPr>
          <w:rFonts w:ascii="Times New Roman" w:hAnsi="Times New Roman" w:cs="Times New Roman"/>
          <w:sz w:val="24"/>
          <w:szCs w:val="24"/>
        </w:rPr>
        <w:t xml:space="preserve"> first</w:t>
      </w:r>
      <w:r w:rsidR="00950756" w:rsidRPr="00D97D49">
        <w:rPr>
          <w:rFonts w:ascii="Times New Roman" w:hAnsi="Times New Roman" w:cs="Times New Roman"/>
          <w:sz w:val="24"/>
          <w:szCs w:val="24"/>
        </w:rPr>
        <w:t xml:space="preserve"> dependent variable</w:t>
      </w:r>
      <w:r w:rsidR="00950756">
        <w:rPr>
          <w:rFonts w:ascii="Times New Roman" w:hAnsi="Times New Roman" w:cs="Times New Roman"/>
          <w:sz w:val="24"/>
          <w:szCs w:val="24"/>
        </w:rPr>
        <w:t xml:space="preserve"> - whether a charity has dissolved or not -</w:t>
      </w:r>
      <w:r w:rsidR="00950756" w:rsidRPr="00D97D49">
        <w:rPr>
          <w:rFonts w:ascii="Times New Roman" w:hAnsi="Times New Roman" w:cs="Times New Roman"/>
          <w:sz w:val="24"/>
          <w:szCs w:val="24"/>
        </w:rPr>
        <w:t xml:space="preserve"> has two mutually exclusive and e</w:t>
      </w:r>
      <w:r w:rsidR="005A3025">
        <w:rPr>
          <w:rFonts w:ascii="Times New Roman" w:hAnsi="Times New Roman" w:cs="Times New Roman"/>
          <w:sz w:val="24"/>
          <w:szCs w:val="24"/>
        </w:rPr>
        <w:t>xhaustive outcomes,</w:t>
      </w:r>
      <w:r w:rsidR="00950756" w:rsidRPr="00D97D49">
        <w:rPr>
          <w:rFonts w:ascii="Times New Roman" w:hAnsi="Times New Roman" w:cs="Times New Roman"/>
          <w:sz w:val="24"/>
          <w:szCs w:val="24"/>
        </w:rPr>
        <w:t xml:space="preserve"> we specify a logistic regression model.</w:t>
      </w:r>
      <w:r w:rsidR="00950756">
        <w:rPr>
          <w:rFonts w:ascii="Times New Roman" w:hAnsi="Times New Roman" w:cs="Times New Roman"/>
          <w:sz w:val="24"/>
          <w:szCs w:val="24"/>
        </w:rPr>
        <w:t xml:space="preserve"> Our second dependent variable – dissolution type – has multiple exclusive and exhaustive outcomes and thus we specify a multinomial logistic regression. [MATERIAL ABOUT THESE APPROACHES AND HOW WE REPORT RESULTS]</w:t>
      </w:r>
      <w:r w:rsidR="00DE4362">
        <w:rPr>
          <w:rFonts w:ascii="Times New Roman" w:hAnsi="Times New Roman" w:cs="Times New Roman"/>
          <w:sz w:val="24"/>
          <w:szCs w:val="24"/>
        </w:rPr>
        <w:t>. We model both dependent variables as the</w:t>
      </w:r>
      <w:r>
        <w:rPr>
          <w:rFonts w:ascii="Times New Roman" w:hAnsi="Times New Roman" w:cs="Times New Roman"/>
          <w:sz w:val="24"/>
          <w:szCs w:val="24"/>
        </w:rPr>
        <w:t xml:space="preserve"> probability of</w:t>
      </w:r>
      <w:r w:rsidR="00DE4362">
        <w:rPr>
          <w:rFonts w:ascii="Times New Roman" w:hAnsi="Times New Roman" w:cs="Times New Roman"/>
          <w:sz w:val="24"/>
          <w:szCs w:val="24"/>
        </w:rPr>
        <w:t xml:space="preserve"> a charity experiencing a given outcome</w:t>
      </w:r>
      <w:r>
        <w:rPr>
          <w:rFonts w:ascii="Times New Roman" w:hAnsi="Times New Roman" w:cs="Times New Roman"/>
          <w:sz w:val="24"/>
          <w:szCs w:val="24"/>
        </w:rPr>
        <w:t xml:space="preserve"> </w:t>
      </w:r>
      <w:r w:rsidRPr="00D97D49">
        <w:rPr>
          <w:rFonts w:ascii="Times New Roman" w:hAnsi="Times New Roman" w:cs="Times New Roman"/>
          <w:sz w:val="24"/>
          <w:szCs w:val="24"/>
        </w:rPr>
        <w:t>as a function of organisation</w:t>
      </w:r>
      <w:r w:rsidR="00DE4362">
        <w:rPr>
          <w:rFonts w:ascii="Times New Roman" w:hAnsi="Times New Roman" w:cs="Times New Roman"/>
          <w:sz w:val="24"/>
          <w:szCs w:val="24"/>
        </w:rPr>
        <w:t>al</w:t>
      </w:r>
      <w:r w:rsidRPr="00D97D49">
        <w:rPr>
          <w:rFonts w:ascii="Times New Roman" w:hAnsi="Times New Roman" w:cs="Times New Roman"/>
          <w:sz w:val="24"/>
          <w:szCs w:val="24"/>
        </w:rPr>
        <w:t xml:space="preserve"> size, age, </w:t>
      </w:r>
      <w:r w:rsidR="00DE4362">
        <w:rPr>
          <w:rFonts w:ascii="Times New Roman" w:hAnsi="Times New Roman" w:cs="Times New Roman"/>
          <w:sz w:val="24"/>
          <w:szCs w:val="24"/>
        </w:rPr>
        <w:t>and type</w:t>
      </w:r>
      <w:r w:rsidRPr="00D97D49">
        <w:rPr>
          <w:rFonts w:ascii="Times New Roman" w:hAnsi="Times New Roman" w:cs="Times New Roman"/>
          <w:sz w:val="24"/>
          <w:szCs w:val="24"/>
        </w:rPr>
        <w:t xml:space="preserve">, </w:t>
      </w:r>
      <w:r w:rsidR="00DE4362">
        <w:rPr>
          <w:rFonts w:ascii="Times New Roman" w:hAnsi="Times New Roman" w:cs="Times New Roman"/>
          <w:sz w:val="24"/>
          <w:szCs w:val="24"/>
        </w:rPr>
        <w:t xml:space="preserve">main economic sector, main beneficiary group served, </w:t>
      </w:r>
      <w:r w:rsidR="00EE0A76">
        <w:rPr>
          <w:rFonts w:ascii="Times New Roman" w:hAnsi="Times New Roman" w:cs="Times New Roman"/>
          <w:sz w:val="24"/>
          <w:szCs w:val="24"/>
        </w:rPr>
        <w:t xml:space="preserve">geographic </w:t>
      </w:r>
      <w:r w:rsidR="00DE4362">
        <w:rPr>
          <w:rFonts w:ascii="Times New Roman" w:hAnsi="Times New Roman" w:cs="Times New Roman"/>
          <w:sz w:val="24"/>
          <w:szCs w:val="24"/>
        </w:rPr>
        <w:t>scale of operation</w:t>
      </w:r>
      <w:r w:rsidR="00EE0A76">
        <w:rPr>
          <w:rFonts w:ascii="Times New Roman" w:hAnsi="Times New Roman" w:cs="Times New Roman"/>
          <w:sz w:val="24"/>
          <w:szCs w:val="24"/>
        </w:rPr>
        <w:t>s</w:t>
      </w:r>
      <w:r w:rsidR="00DE4362">
        <w:rPr>
          <w:rFonts w:ascii="Times New Roman" w:hAnsi="Times New Roman" w:cs="Times New Roman"/>
          <w:sz w:val="24"/>
          <w:szCs w:val="24"/>
        </w:rPr>
        <w:t>, whether it derives a majority of its income from private donations, whether government is its main source of revenue, average number of employees and volunteers, and total number of trustees</w:t>
      </w:r>
      <w:r w:rsidRPr="00D97D49">
        <w:rPr>
          <w:rFonts w:ascii="Times New Roman" w:hAnsi="Times New Roman" w:cs="Times New Roman"/>
          <w:sz w:val="24"/>
          <w:szCs w:val="24"/>
        </w:rPr>
        <w:t>.</w:t>
      </w:r>
      <w:r>
        <w:rPr>
          <w:rFonts w:ascii="Times New Roman" w:hAnsi="Times New Roman" w:cs="Times New Roman"/>
          <w:sz w:val="24"/>
          <w:szCs w:val="24"/>
        </w:rPr>
        <w:t xml:space="preserve"> </w:t>
      </w:r>
    </w:p>
    <w:p w14:paraId="7DFE7082" w14:textId="440115AB" w:rsidR="00AC328C" w:rsidRPr="0059716A" w:rsidRDefault="006C3245"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Results</w:t>
      </w:r>
    </w:p>
    <w:p w14:paraId="521BD5C7" w14:textId="648D59AF" w:rsidR="009265D3" w:rsidRDefault="009265D3" w:rsidP="0059716A">
      <w:pPr>
        <w:spacing w:line="480" w:lineRule="auto"/>
        <w:rPr>
          <w:rFonts w:ascii="Times New Roman" w:hAnsi="Times New Roman" w:cs="Times New Roman"/>
          <w:b/>
          <w:sz w:val="24"/>
          <w:szCs w:val="24"/>
        </w:rPr>
      </w:pPr>
      <w:r w:rsidRPr="009265D3">
        <w:rPr>
          <w:rFonts w:ascii="Times New Roman" w:hAnsi="Times New Roman" w:cs="Times New Roman"/>
          <w:b/>
          <w:sz w:val="24"/>
          <w:szCs w:val="24"/>
        </w:rPr>
        <w:t>Descriptive Statistics</w:t>
      </w:r>
    </w:p>
    <w:p w14:paraId="1DB68A35" w14:textId="3E747AF3" w:rsidR="00523A6D" w:rsidRDefault="00523A6D" w:rsidP="0059716A">
      <w:pPr>
        <w:spacing w:line="480" w:lineRule="auto"/>
        <w:rPr>
          <w:rFonts w:ascii="Times New Roman" w:hAnsi="Times New Roman" w:cs="Times New Roman"/>
          <w:sz w:val="24"/>
          <w:szCs w:val="24"/>
        </w:rPr>
      </w:pPr>
      <w:r w:rsidRPr="00523A6D">
        <w:rPr>
          <w:rFonts w:ascii="Times New Roman" w:hAnsi="Times New Roman" w:cs="Times New Roman"/>
          <w:b/>
          <w:sz w:val="24"/>
          <w:szCs w:val="24"/>
        </w:rPr>
        <w:t>Figure 1.</w:t>
      </w:r>
      <w:r>
        <w:rPr>
          <w:rFonts w:ascii="Times New Roman" w:hAnsi="Times New Roman" w:cs="Times New Roman"/>
          <w:sz w:val="24"/>
          <w:szCs w:val="24"/>
        </w:rPr>
        <w:t xml:space="preserve"> Cumulative Number of Dissolutions, By Year and Type</w:t>
      </w:r>
    </w:p>
    <w:p w14:paraId="159D8C4E" w14:textId="08DC35D9" w:rsidR="00523A6D" w:rsidRPr="00523A6D" w:rsidRDefault="00523A6D" w:rsidP="0059716A">
      <w:pPr>
        <w:spacing w:line="480" w:lineRule="auto"/>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030A7078" wp14:editId="1788933B">
            <wp:extent cx="5731510" cy="41687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z_cunum_orgdiss_.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312D32B7" w14:textId="01488D1F" w:rsidR="00523A6D" w:rsidRPr="009265D3" w:rsidRDefault="00523A6D" w:rsidP="0059716A">
      <w:pPr>
        <w:spacing w:line="480" w:lineRule="auto"/>
        <w:rPr>
          <w:rFonts w:ascii="Times New Roman" w:hAnsi="Times New Roman" w:cs="Times New Roman"/>
          <w:b/>
          <w:sz w:val="24"/>
          <w:szCs w:val="24"/>
        </w:rPr>
      </w:pPr>
      <w:r>
        <w:rPr>
          <w:rFonts w:ascii="Times New Roman" w:hAnsi="Times New Roman" w:cs="Times New Roman"/>
          <w:b/>
          <w:sz w:val="24"/>
          <w:szCs w:val="24"/>
        </w:rPr>
        <w:t>Statistical Modelling</w:t>
      </w:r>
    </w:p>
    <w:p w14:paraId="65223298" w14:textId="42349C6D" w:rsidR="00883E38" w:rsidRDefault="00B55D2D"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Before discussing the results of the regression analyses, Table # contains descriptive statistics for the independent variables included in the models. [DESCRIBE SUMMARY STATS] </w:t>
      </w:r>
      <w:r w:rsidRPr="002B6782">
        <w:rPr>
          <w:rFonts w:ascii="Times New Roman" w:hAnsi="Times New Roman" w:cs="Times New Roman"/>
          <w:sz w:val="24"/>
          <w:szCs w:val="24"/>
        </w:rPr>
        <w:t>The presence of multicollinearity among the independent variables in the model was examined by calculating the variance inflation</w:t>
      </w:r>
      <w:r w:rsidR="00997C8B">
        <w:rPr>
          <w:rFonts w:ascii="Times New Roman" w:hAnsi="Times New Roman" w:cs="Times New Roman"/>
          <w:sz w:val="24"/>
          <w:szCs w:val="24"/>
        </w:rPr>
        <w:t xml:space="preserve"> factors (VIF): mean VIF is 1.14</w:t>
      </w:r>
      <w:r w:rsidRPr="002B6782">
        <w:rPr>
          <w:rFonts w:ascii="Times New Roman" w:hAnsi="Times New Roman" w:cs="Times New Roman"/>
          <w:sz w:val="24"/>
          <w:szCs w:val="24"/>
        </w:rPr>
        <w:t xml:space="preserve"> and no variable has a VIF greater than 1.2</w:t>
      </w:r>
      <w:r w:rsidR="00997C8B">
        <w:rPr>
          <w:rFonts w:ascii="Times New Roman" w:hAnsi="Times New Roman" w:cs="Times New Roman"/>
          <w:sz w:val="24"/>
          <w:szCs w:val="24"/>
        </w:rPr>
        <w:t>3</w:t>
      </w:r>
      <w:r w:rsidRPr="002B6782">
        <w:rPr>
          <w:rFonts w:ascii="Times New Roman" w:hAnsi="Times New Roman" w:cs="Times New Roman"/>
          <w:sz w:val="24"/>
          <w:szCs w:val="24"/>
        </w:rPr>
        <w:t xml:space="preserve">, below the threshold at which Allison (1999) suggests multicollinearity is problematic. </w:t>
      </w:r>
      <w:r>
        <w:rPr>
          <w:rFonts w:ascii="Times New Roman" w:hAnsi="Times New Roman" w:cs="Times New Roman"/>
          <w:sz w:val="24"/>
          <w:szCs w:val="24"/>
        </w:rPr>
        <w:t xml:space="preserve">We report log odds, robust standard errors, confidence intervals and a range of model fit statistics </w:t>
      </w:r>
      <w:r w:rsidR="00997C8B">
        <w:rPr>
          <w:rFonts w:ascii="Times New Roman" w:hAnsi="Times New Roman" w:cs="Times New Roman"/>
          <w:sz w:val="24"/>
          <w:szCs w:val="24"/>
        </w:rPr>
        <w:t xml:space="preserve">(see Connolly, Gayle &amp; Lambert, </w:t>
      </w:r>
      <w:r>
        <w:rPr>
          <w:rFonts w:ascii="Times New Roman" w:hAnsi="Times New Roman" w:cs="Times New Roman"/>
          <w:sz w:val="24"/>
          <w:szCs w:val="24"/>
        </w:rPr>
        <w:t>2016).</w:t>
      </w:r>
    </w:p>
    <w:p w14:paraId="0AED8C0D" w14:textId="6904D4C9" w:rsidR="00EE0A76" w:rsidRDefault="00C53521" w:rsidP="00C53521">
      <w:pPr>
        <w:spacing w:line="480" w:lineRule="auto"/>
        <w:rPr>
          <w:rFonts w:ascii="Times New Roman" w:hAnsi="Times New Roman" w:cs="Times New Roman"/>
          <w:b/>
          <w:sz w:val="24"/>
          <w:szCs w:val="24"/>
        </w:rPr>
      </w:pPr>
      <w:r>
        <w:rPr>
          <w:rFonts w:ascii="Times New Roman" w:hAnsi="Times New Roman" w:cs="Times New Roman"/>
          <w:sz w:val="24"/>
          <w:szCs w:val="24"/>
        </w:rPr>
        <w:t xml:space="preserve">Table # below reports the results of the logistic regression on whether a charity is dissolved or not. </w:t>
      </w:r>
      <w:r w:rsidR="00C02F32">
        <w:rPr>
          <w:rFonts w:ascii="Times New Roman" w:hAnsi="Times New Roman" w:cs="Times New Roman"/>
          <w:sz w:val="24"/>
          <w:szCs w:val="24"/>
        </w:rPr>
        <w:t>W</w:t>
      </w:r>
      <w:r>
        <w:rPr>
          <w:rFonts w:ascii="Times New Roman" w:hAnsi="Times New Roman" w:cs="Times New Roman"/>
          <w:sz w:val="24"/>
          <w:szCs w:val="24"/>
        </w:rPr>
        <w:t>e</w:t>
      </w:r>
      <w:r w:rsidR="00C02F32">
        <w:rPr>
          <w:rFonts w:ascii="Times New Roman" w:hAnsi="Times New Roman" w:cs="Times New Roman"/>
          <w:sz w:val="24"/>
          <w:szCs w:val="24"/>
        </w:rPr>
        <w:t xml:space="preserve"> focus first on </w:t>
      </w:r>
      <w:r>
        <w:rPr>
          <w:rFonts w:ascii="Times New Roman" w:hAnsi="Times New Roman" w:cs="Times New Roman"/>
          <w:sz w:val="24"/>
          <w:szCs w:val="24"/>
        </w:rPr>
        <w:t xml:space="preserve">our population ecology variables. An increase in organisation size is associated with a decrease in the odds of dissolution, while an increase in age is correlated with an increase in the odds. Compared to standard charities, both other organisational types have higher odds of experiencing dissolution. </w:t>
      </w:r>
      <w:r w:rsidR="00C02F32">
        <w:rPr>
          <w:rFonts w:ascii="Times New Roman" w:hAnsi="Times New Roman" w:cs="Times New Roman"/>
          <w:sz w:val="24"/>
          <w:szCs w:val="24"/>
        </w:rPr>
        <w:t>Both resource dependence measures are statistically significant: having government as a main source of revenue is associated with higher odds of experiencing dissolution, while deriving a majority of income from donations is correlated with lower odds. Finally, the control variables are not associated with the outcome, with the exception of total number of trustees, where there is some evidence that larger boards decreases the odds of becoming dissolved.</w:t>
      </w:r>
    </w:p>
    <w:p w14:paraId="4DFD197A" w14:textId="083596F9" w:rsidR="00EE0A76" w:rsidRPr="00EE0A76" w:rsidRDefault="00EE0A76" w:rsidP="00EE0A76">
      <w:pPr>
        <w:spacing w:line="480" w:lineRule="auto"/>
        <w:rPr>
          <w:rFonts w:ascii="Times New Roman" w:hAnsi="Times New Roman" w:cs="Times New Roman"/>
          <w:sz w:val="24"/>
          <w:szCs w:val="24"/>
        </w:rPr>
      </w:pPr>
      <w:r w:rsidRPr="00EE0A76">
        <w:rPr>
          <w:rFonts w:ascii="Times New Roman" w:hAnsi="Times New Roman" w:cs="Times New Roman"/>
          <w:b/>
          <w:sz w:val="24"/>
          <w:szCs w:val="24"/>
        </w:rPr>
        <w:t>Table #.</w:t>
      </w:r>
      <w:r w:rsidRPr="00EE0A76">
        <w:rPr>
          <w:rFonts w:ascii="Times New Roman" w:hAnsi="Times New Roman" w:cs="Times New Roman"/>
          <w:sz w:val="24"/>
          <w:szCs w:val="24"/>
        </w:rPr>
        <w:t xml:space="preserve"> Results of Logistic Regression on Outcome of Dissolution</w:t>
      </w:r>
    </w:p>
    <w:tbl>
      <w:tblPr>
        <w:tblW w:w="5000" w:type="pct"/>
        <w:tblCellMar>
          <w:left w:w="75" w:type="dxa"/>
          <w:right w:w="75" w:type="dxa"/>
        </w:tblCellMar>
        <w:tblLook w:val="0000" w:firstRow="0" w:lastRow="0" w:firstColumn="0" w:lastColumn="0" w:noHBand="0" w:noVBand="0"/>
      </w:tblPr>
      <w:tblGrid>
        <w:gridCol w:w="2694"/>
        <w:gridCol w:w="2268"/>
        <w:gridCol w:w="1134"/>
        <w:gridCol w:w="993"/>
        <w:gridCol w:w="991"/>
        <w:gridCol w:w="946"/>
      </w:tblGrid>
      <w:tr w:rsidR="00EE0A76" w:rsidRPr="004E5BE2" w14:paraId="53BDF55B" w14:textId="77777777" w:rsidTr="00A85E55">
        <w:trPr>
          <w:trHeight w:val="227"/>
        </w:trPr>
        <w:tc>
          <w:tcPr>
            <w:tcW w:w="1492" w:type="pct"/>
            <w:tcBorders>
              <w:top w:val="single" w:sz="4" w:space="0" w:color="auto"/>
              <w:left w:val="nil"/>
              <w:right w:val="nil"/>
            </w:tcBorders>
          </w:tcPr>
          <w:p w14:paraId="01C7400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rPr>
            </w:pPr>
          </w:p>
        </w:tc>
        <w:tc>
          <w:tcPr>
            <w:tcW w:w="1256" w:type="pct"/>
            <w:tcBorders>
              <w:top w:val="single" w:sz="4" w:space="0" w:color="auto"/>
              <w:left w:val="nil"/>
              <w:right w:val="nil"/>
            </w:tcBorders>
          </w:tcPr>
          <w:p w14:paraId="53EF224E"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single" w:sz="4" w:space="0" w:color="auto"/>
              <w:left w:val="nil"/>
              <w:right w:val="nil"/>
            </w:tcBorders>
          </w:tcPr>
          <w:p w14:paraId="1803F02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single" w:sz="4" w:space="0" w:color="auto"/>
              <w:left w:val="nil"/>
              <w:right w:val="nil"/>
            </w:tcBorders>
          </w:tcPr>
          <w:p w14:paraId="6A21665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1073" w:type="pct"/>
            <w:gridSpan w:val="2"/>
            <w:tcBorders>
              <w:top w:val="single" w:sz="4" w:space="0" w:color="auto"/>
              <w:left w:val="nil"/>
              <w:bottom w:val="single" w:sz="4" w:space="0" w:color="auto"/>
              <w:right w:val="nil"/>
            </w:tcBorders>
          </w:tcPr>
          <w:p w14:paraId="1E5F9403"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95% CI</w:t>
            </w:r>
          </w:p>
        </w:tc>
      </w:tr>
      <w:tr w:rsidR="00EE0A76" w:rsidRPr="004E5BE2" w14:paraId="0E386F3B" w14:textId="77777777" w:rsidTr="00A85E55">
        <w:trPr>
          <w:trHeight w:val="227"/>
        </w:trPr>
        <w:tc>
          <w:tcPr>
            <w:tcW w:w="1492" w:type="pct"/>
            <w:tcBorders>
              <w:left w:val="nil"/>
              <w:bottom w:val="single" w:sz="6" w:space="0" w:color="auto"/>
              <w:right w:val="nil"/>
            </w:tcBorders>
          </w:tcPr>
          <w:p w14:paraId="397A7BBA"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rPr>
            </w:pPr>
          </w:p>
        </w:tc>
        <w:tc>
          <w:tcPr>
            <w:tcW w:w="1256" w:type="pct"/>
            <w:tcBorders>
              <w:left w:val="nil"/>
              <w:bottom w:val="single" w:sz="6" w:space="0" w:color="auto"/>
              <w:right w:val="nil"/>
            </w:tcBorders>
          </w:tcPr>
          <w:p w14:paraId="2AE955FB"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left w:val="nil"/>
              <w:bottom w:val="single" w:sz="6" w:space="0" w:color="auto"/>
              <w:right w:val="nil"/>
            </w:tcBorders>
          </w:tcPr>
          <w:p w14:paraId="549435A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Log odds</w:t>
            </w:r>
          </w:p>
        </w:tc>
        <w:tc>
          <w:tcPr>
            <w:tcW w:w="550" w:type="pct"/>
            <w:tcBorders>
              <w:left w:val="nil"/>
              <w:bottom w:val="single" w:sz="6" w:space="0" w:color="auto"/>
              <w:right w:val="nil"/>
            </w:tcBorders>
          </w:tcPr>
          <w:p w14:paraId="54DA4B3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SE</w:t>
            </w:r>
          </w:p>
        </w:tc>
        <w:tc>
          <w:tcPr>
            <w:tcW w:w="549" w:type="pct"/>
            <w:tcBorders>
              <w:top w:val="single" w:sz="4" w:space="0" w:color="auto"/>
              <w:left w:val="nil"/>
              <w:bottom w:val="single" w:sz="6" w:space="0" w:color="auto"/>
              <w:right w:val="nil"/>
            </w:tcBorders>
          </w:tcPr>
          <w:p w14:paraId="55843BC5"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Lower</w:t>
            </w:r>
          </w:p>
        </w:tc>
        <w:tc>
          <w:tcPr>
            <w:tcW w:w="524" w:type="pct"/>
            <w:tcBorders>
              <w:top w:val="single" w:sz="4" w:space="0" w:color="auto"/>
              <w:left w:val="nil"/>
              <w:bottom w:val="single" w:sz="6" w:space="0" w:color="auto"/>
              <w:right w:val="nil"/>
            </w:tcBorders>
          </w:tcPr>
          <w:p w14:paraId="4CF5D6A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Upper</w:t>
            </w:r>
          </w:p>
        </w:tc>
      </w:tr>
      <w:tr w:rsidR="00EE0A76" w:rsidRPr="004E5BE2" w14:paraId="0CDEF177" w14:textId="77777777" w:rsidTr="00A85E55">
        <w:trPr>
          <w:trHeight w:val="227"/>
        </w:trPr>
        <w:tc>
          <w:tcPr>
            <w:tcW w:w="1492" w:type="pct"/>
            <w:tcBorders>
              <w:top w:val="nil"/>
              <w:left w:val="nil"/>
              <w:bottom w:val="nil"/>
              <w:right w:val="nil"/>
            </w:tcBorders>
          </w:tcPr>
          <w:p w14:paraId="260FE48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i/>
              </w:rPr>
            </w:pPr>
            <w:r w:rsidRPr="004E5BE2">
              <w:rPr>
                <w:rFonts w:ascii="Times New Roman" w:hAnsi="Times New Roman" w:cs="Times New Roman"/>
                <w:i/>
              </w:rPr>
              <w:t>Population Ecology</w:t>
            </w:r>
          </w:p>
        </w:tc>
        <w:tc>
          <w:tcPr>
            <w:tcW w:w="1256" w:type="pct"/>
            <w:tcBorders>
              <w:top w:val="nil"/>
              <w:left w:val="nil"/>
              <w:bottom w:val="nil"/>
              <w:right w:val="nil"/>
            </w:tcBorders>
          </w:tcPr>
          <w:p w14:paraId="4ABDF9EF"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752A343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6F212AF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667B416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188818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12BC1CED" w14:textId="77777777" w:rsidTr="00A85E55">
        <w:trPr>
          <w:trHeight w:val="227"/>
        </w:trPr>
        <w:tc>
          <w:tcPr>
            <w:tcW w:w="1492" w:type="pct"/>
            <w:tcBorders>
              <w:top w:val="nil"/>
              <w:left w:val="nil"/>
              <w:bottom w:val="nil"/>
              <w:right w:val="nil"/>
            </w:tcBorders>
          </w:tcPr>
          <w:p w14:paraId="5FE223A4"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Size</w:t>
            </w:r>
          </w:p>
        </w:tc>
        <w:tc>
          <w:tcPr>
            <w:tcW w:w="1256" w:type="pct"/>
            <w:tcBorders>
              <w:top w:val="nil"/>
              <w:left w:val="nil"/>
              <w:bottom w:val="nil"/>
              <w:right w:val="nil"/>
            </w:tcBorders>
          </w:tcPr>
          <w:p w14:paraId="017E3A60"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629228A6"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-0.17***</w:t>
            </w:r>
          </w:p>
        </w:tc>
        <w:tc>
          <w:tcPr>
            <w:tcW w:w="550" w:type="pct"/>
            <w:tcBorders>
              <w:top w:val="nil"/>
              <w:left w:val="nil"/>
              <w:bottom w:val="nil"/>
              <w:right w:val="nil"/>
            </w:tcBorders>
          </w:tcPr>
          <w:p w14:paraId="1C2E55D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49" w:type="pct"/>
            <w:tcBorders>
              <w:top w:val="nil"/>
              <w:left w:val="nil"/>
              <w:bottom w:val="nil"/>
              <w:right w:val="nil"/>
            </w:tcBorders>
          </w:tcPr>
          <w:p w14:paraId="38A0609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c>
          <w:tcPr>
            <w:tcW w:w="524" w:type="pct"/>
            <w:tcBorders>
              <w:top w:val="nil"/>
              <w:left w:val="nil"/>
              <w:bottom w:val="nil"/>
              <w:right w:val="nil"/>
            </w:tcBorders>
          </w:tcPr>
          <w:p w14:paraId="7BA5626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-0.15</w:t>
            </w:r>
          </w:p>
        </w:tc>
      </w:tr>
      <w:tr w:rsidR="00EE0A76" w:rsidRPr="004E5BE2" w14:paraId="417B305E" w14:textId="77777777" w:rsidTr="00A85E55">
        <w:trPr>
          <w:trHeight w:val="227"/>
        </w:trPr>
        <w:tc>
          <w:tcPr>
            <w:tcW w:w="1492" w:type="pct"/>
            <w:tcBorders>
              <w:top w:val="nil"/>
              <w:left w:val="nil"/>
              <w:bottom w:val="nil"/>
              <w:right w:val="nil"/>
            </w:tcBorders>
          </w:tcPr>
          <w:p w14:paraId="55AE62F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Age</w:t>
            </w:r>
          </w:p>
        </w:tc>
        <w:tc>
          <w:tcPr>
            <w:tcW w:w="1256" w:type="pct"/>
            <w:tcBorders>
              <w:top w:val="nil"/>
              <w:left w:val="nil"/>
              <w:bottom w:val="nil"/>
              <w:right w:val="nil"/>
            </w:tcBorders>
          </w:tcPr>
          <w:p w14:paraId="1E17D11C"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12BDF32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50" w:type="pct"/>
            <w:tcBorders>
              <w:top w:val="nil"/>
              <w:left w:val="nil"/>
              <w:bottom w:val="nil"/>
              <w:right w:val="nil"/>
            </w:tcBorders>
          </w:tcPr>
          <w:p w14:paraId="1C2683DA"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49" w:type="pct"/>
            <w:tcBorders>
              <w:top w:val="nil"/>
              <w:left w:val="nil"/>
              <w:bottom w:val="nil"/>
              <w:right w:val="nil"/>
            </w:tcBorders>
          </w:tcPr>
          <w:p w14:paraId="0C9D03C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24" w:type="pct"/>
            <w:tcBorders>
              <w:top w:val="nil"/>
              <w:left w:val="nil"/>
              <w:bottom w:val="nil"/>
              <w:right w:val="nil"/>
            </w:tcBorders>
          </w:tcPr>
          <w:p w14:paraId="7EA600D7"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r>
      <w:tr w:rsidR="00EE0A76" w:rsidRPr="004E5BE2" w14:paraId="74835330" w14:textId="77777777" w:rsidTr="00A85E55">
        <w:trPr>
          <w:trHeight w:val="227"/>
        </w:trPr>
        <w:tc>
          <w:tcPr>
            <w:tcW w:w="1492" w:type="pct"/>
            <w:tcBorders>
              <w:top w:val="nil"/>
              <w:left w:val="nil"/>
              <w:bottom w:val="nil"/>
              <w:right w:val="nil"/>
            </w:tcBorders>
          </w:tcPr>
          <w:p w14:paraId="2DFB4E28"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Type</w:t>
            </w:r>
          </w:p>
        </w:tc>
        <w:tc>
          <w:tcPr>
            <w:tcW w:w="1256" w:type="pct"/>
            <w:tcBorders>
              <w:top w:val="nil"/>
              <w:left w:val="nil"/>
              <w:bottom w:val="nil"/>
              <w:right w:val="nil"/>
            </w:tcBorders>
          </w:tcPr>
          <w:p w14:paraId="1CF21D5D"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0F5D418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07A8334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5AC43D6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35756A7F"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41D4691A" w14:textId="77777777" w:rsidTr="00A85E55">
        <w:trPr>
          <w:trHeight w:val="227"/>
        </w:trPr>
        <w:tc>
          <w:tcPr>
            <w:tcW w:w="1492" w:type="pct"/>
            <w:tcBorders>
              <w:top w:val="nil"/>
              <w:left w:val="nil"/>
              <w:bottom w:val="nil"/>
              <w:right w:val="nil"/>
            </w:tcBorders>
          </w:tcPr>
          <w:p w14:paraId="6D1B5C75"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4DB6F6CE"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Standard</w:t>
            </w:r>
            <w:r>
              <w:rPr>
                <w:rFonts w:ascii="Times New Roman" w:hAnsi="Times New Roman" w:cs="Times New Roman"/>
              </w:rPr>
              <w:t xml:space="preserve"> charity</w:t>
            </w:r>
          </w:p>
        </w:tc>
        <w:tc>
          <w:tcPr>
            <w:tcW w:w="628" w:type="pct"/>
            <w:tcBorders>
              <w:top w:val="nil"/>
              <w:left w:val="nil"/>
              <w:bottom w:val="nil"/>
              <w:right w:val="nil"/>
            </w:tcBorders>
          </w:tcPr>
          <w:p w14:paraId="7F2711E0"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Ref.</w:t>
            </w:r>
          </w:p>
        </w:tc>
        <w:tc>
          <w:tcPr>
            <w:tcW w:w="550" w:type="pct"/>
            <w:tcBorders>
              <w:top w:val="nil"/>
              <w:left w:val="nil"/>
              <w:bottom w:val="nil"/>
              <w:right w:val="nil"/>
            </w:tcBorders>
          </w:tcPr>
          <w:p w14:paraId="18E5C4C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49" w:type="pct"/>
            <w:tcBorders>
              <w:top w:val="nil"/>
              <w:left w:val="nil"/>
              <w:bottom w:val="nil"/>
              <w:right w:val="nil"/>
            </w:tcBorders>
          </w:tcPr>
          <w:p w14:paraId="41BB9AD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24" w:type="pct"/>
            <w:tcBorders>
              <w:top w:val="nil"/>
              <w:left w:val="nil"/>
              <w:bottom w:val="nil"/>
              <w:right w:val="nil"/>
            </w:tcBorders>
          </w:tcPr>
          <w:p w14:paraId="553087B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r>
      <w:tr w:rsidR="00EE0A76" w:rsidRPr="004E5BE2" w14:paraId="18026601" w14:textId="77777777" w:rsidTr="00A85E55">
        <w:trPr>
          <w:trHeight w:val="227"/>
        </w:trPr>
        <w:tc>
          <w:tcPr>
            <w:tcW w:w="1492" w:type="pct"/>
            <w:tcBorders>
              <w:top w:val="nil"/>
              <w:left w:val="nil"/>
              <w:bottom w:val="nil"/>
              <w:right w:val="nil"/>
            </w:tcBorders>
          </w:tcPr>
          <w:p w14:paraId="0CD0E59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450373FE"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Society or institution</w:t>
            </w:r>
          </w:p>
        </w:tc>
        <w:tc>
          <w:tcPr>
            <w:tcW w:w="628" w:type="pct"/>
            <w:tcBorders>
              <w:top w:val="nil"/>
              <w:left w:val="nil"/>
              <w:bottom w:val="nil"/>
              <w:right w:val="nil"/>
            </w:tcBorders>
          </w:tcPr>
          <w:p w14:paraId="3085B75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5.02***</w:t>
            </w:r>
          </w:p>
        </w:tc>
        <w:tc>
          <w:tcPr>
            <w:tcW w:w="550" w:type="pct"/>
            <w:tcBorders>
              <w:top w:val="nil"/>
              <w:left w:val="nil"/>
              <w:bottom w:val="nil"/>
              <w:right w:val="nil"/>
            </w:tcBorders>
          </w:tcPr>
          <w:p w14:paraId="14D70C7A"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c>
          <w:tcPr>
            <w:tcW w:w="549" w:type="pct"/>
            <w:tcBorders>
              <w:top w:val="nil"/>
              <w:left w:val="nil"/>
              <w:bottom w:val="nil"/>
              <w:right w:val="nil"/>
            </w:tcBorders>
          </w:tcPr>
          <w:p w14:paraId="19065A9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4.87</w:t>
            </w:r>
          </w:p>
        </w:tc>
        <w:tc>
          <w:tcPr>
            <w:tcW w:w="524" w:type="pct"/>
            <w:tcBorders>
              <w:top w:val="nil"/>
              <w:left w:val="nil"/>
              <w:bottom w:val="nil"/>
              <w:right w:val="nil"/>
            </w:tcBorders>
          </w:tcPr>
          <w:p w14:paraId="23CD5A0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5.17</w:t>
            </w:r>
          </w:p>
        </w:tc>
      </w:tr>
      <w:tr w:rsidR="00EE0A76" w:rsidRPr="004E5BE2" w14:paraId="63E0E0E0" w14:textId="77777777" w:rsidTr="00A85E55">
        <w:trPr>
          <w:trHeight w:val="227"/>
        </w:trPr>
        <w:tc>
          <w:tcPr>
            <w:tcW w:w="1492" w:type="pct"/>
            <w:tcBorders>
              <w:top w:val="nil"/>
              <w:left w:val="nil"/>
              <w:bottom w:val="nil"/>
              <w:right w:val="nil"/>
            </w:tcBorders>
          </w:tcPr>
          <w:p w14:paraId="2F0FEA1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109430E7"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Trustees of a trust</w:t>
            </w:r>
          </w:p>
        </w:tc>
        <w:tc>
          <w:tcPr>
            <w:tcW w:w="628" w:type="pct"/>
            <w:tcBorders>
              <w:top w:val="nil"/>
              <w:left w:val="nil"/>
              <w:bottom w:val="nil"/>
              <w:right w:val="nil"/>
            </w:tcBorders>
          </w:tcPr>
          <w:p w14:paraId="2024B86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5.26***</w:t>
            </w:r>
          </w:p>
        </w:tc>
        <w:tc>
          <w:tcPr>
            <w:tcW w:w="550" w:type="pct"/>
            <w:tcBorders>
              <w:top w:val="nil"/>
              <w:left w:val="nil"/>
              <w:bottom w:val="nil"/>
              <w:right w:val="nil"/>
            </w:tcBorders>
          </w:tcPr>
          <w:p w14:paraId="3BC320E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c>
          <w:tcPr>
            <w:tcW w:w="549" w:type="pct"/>
            <w:tcBorders>
              <w:top w:val="nil"/>
              <w:left w:val="nil"/>
              <w:bottom w:val="nil"/>
              <w:right w:val="nil"/>
            </w:tcBorders>
          </w:tcPr>
          <w:p w14:paraId="47D1534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5.10</w:t>
            </w:r>
          </w:p>
        </w:tc>
        <w:tc>
          <w:tcPr>
            <w:tcW w:w="524" w:type="pct"/>
            <w:tcBorders>
              <w:top w:val="nil"/>
              <w:left w:val="nil"/>
              <w:bottom w:val="nil"/>
              <w:right w:val="nil"/>
            </w:tcBorders>
          </w:tcPr>
          <w:p w14:paraId="4475523E"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5.42</w:t>
            </w:r>
          </w:p>
        </w:tc>
      </w:tr>
      <w:tr w:rsidR="00EE0A76" w:rsidRPr="004E5BE2" w14:paraId="416CD7E0" w14:textId="77777777" w:rsidTr="00A85E55">
        <w:trPr>
          <w:trHeight w:val="227"/>
        </w:trPr>
        <w:tc>
          <w:tcPr>
            <w:tcW w:w="1492" w:type="pct"/>
            <w:tcBorders>
              <w:top w:val="nil"/>
              <w:left w:val="nil"/>
              <w:bottom w:val="nil"/>
              <w:right w:val="nil"/>
            </w:tcBorders>
          </w:tcPr>
          <w:p w14:paraId="451FCEBC"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Education</w:t>
            </w:r>
          </w:p>
        </w:tc>
        <w:tc>
          <w:tcPr>
            <w:tcW w:w="1256" w:type="pct"/>
            <w:tcBorders>
              <w:top w:val="nil"/>
              <w:left w:val="nil"/>
              <w:bottom w:val="nil"/>
              <w:right w:val="nil"/>
            </w:tcBorders>
          </w:tcPr>
          <w:p w14:paraId="704AE892"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04C926EC"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c>
          <w:tcPr>
            <w:tcW w:w="550" w:type="pct"/>
            <w:tcBorders>
              <w:top w:val="nil"/>
              <w:left w:val="nil"/>
              <w:bottom w:val="nil"/>
              <w:right w:val="nil"/>
            </w:tcBorders>
          </w:tcPr>
          <w:p w14:paraId="33E6E53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49" w:type="pct"/>
            <w:tcBorders>
              <w:top w:val="nil"/>
              <w:left w:val="nil"/>
              <w:bottom w:val="nil"/>
              <w:right w:val="nil"/>
            </w:tcBorders>
          </w:tcPr>
          <w:p w14:paraId="3BF3E1F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-0.33</w:t>
            </w:r>
          </w:p>
        </w:tc>
        <w:tc>
          <w:tcPr>
            <w:tcW w:w="524" w:type="pct"/>
            <w:tcBorders>
              <w:top w:val="nil"/>
              <w:left w:val="nil"/>
              <w:bottom w:val="nil"/>
              <w:right w:val="nil"/>
            </w:tcBorders>
          </w:tcPr>
          <w:p w14:paraId="162FC387"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r>
      <w:tr w:rsidR="00EE0A76" w:rsidRPr="004E5BE2" w14:paraId="6CC1E6E8" w14:textId="77777777" w:rsidTr="00A85E55">
        <w:trPr>
          <w:trHeight w:val="227"/>
        </w:trPr>
        <w:tc>
          <w:tcPr>
            <w:tcW w:w="1492" w:type="pct"/>
            <w:tcBorders>
              <w:top w:val="nil"/>
              <w:left w:val="nil"/>
              <w:bottom w:val="nil"/>
              <w:right w:val="nil"/>
            </w:tcBorders>
          </w:tcPr>
          <w:p w14:paraId="07A2914F"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CYP</w:t>
            </w:r>
          </w:p>
        </w:tc>
        <w:tc>
          <w:tcPr>
            <w:tcW w:w="1256" w:type="pct"/>
            <w:tcBorders>
              <w:top w:val="nil"/>
              <w:left w:val="nil"/>
              <w:bottom w:val="nil"/>
              <w:right w:val="nil"/>
            </w:tcBorders>
          </w:tcPr>
          <w:p w14:paraId="02AD2A84"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4844C0E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50" w:type="pct"/>
            <w:tcBorders>
              <w:top w:val="nil"/>
              <w:left w:val="nil"/>
              <w:bottom w:val="nil"/>
              <w:right w:val="nil"/>
            </w:tcBorders>
          </w:tcPr>
          <w:p w14:paraId="10A830B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1F609C3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24" w:type="pct"/>
            <w:tcBorders>
              <w:top w:val="nil"/>
              <w:left w:val="nil"/>
              <w:bottom w:val="nil"/>
              <w:right w:val="nil"/>
            </w:tcBorders>
          </w:tcPr>
          <w:p w14:paraId="5855C05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r>
      <w:tr w:rsidR="00EE0A76" w:rsidRPr="004E5BE2" w14:paraId="42EB13C7" w14:textId="77777777" w:rsidTr="00A85E55">
        <w:trPr>
          <w:trHeight w:val="227"/>
        </w:trPr>
        <w:tc>
          <w:tcPr>
            <w:tcW w:w="1492" w:type="pct"/>
            <w:tcBorders>
              <w:top w:val="nil"/>
              <w:left w:val="nil"/>
              <w:bottom w:val="nil"/>
              <w:right w:val="nil"/>
            </w:tcBorders>
          </w:tcPr>
          <w:p w14:paraId="65C44FC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Area of Operation</w:t>
            </w:r>
          </w:p>
        </w:tc>
        <w:tc>
          <w:tcPr>
            <w:tcW w:w="1256" w:type="pct"/>
            <w:tcBorders>
              <w:top w:val="nil"/>
              <w:left w:val="nil"/>
              <w:bottom w:val="nil"/>
              <w:right w:val="nil"/>
            </w:tcBorders>
          </w:tcPr>
          <w:p w14:paraId="3735B573"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227ED80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7732DA9C"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74F990D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536D08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55B12823" w14:textId="77777777" w:rsidTr="00A85E55">
        <w:trPr>
          <w:trHeight w:val="227"/>
        </w:trPr>
        <w:tc>
          <w:tcPr>
            <w:tcW w:w="1492" w:type="pct"/>
            <w:tcBorders>
              <w:top w:val="nil"/>
              <w:left w:val="nil"/>
              <w:bottom w:val="nil"/>
              <w:right w:val="nil"/>
            </w:tcBorders>
          </w:tcPr>
          <w:p w14:paraId="4F62845F"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117D0A8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Local</w:t>
            </w:r>
          </w:p>
        </w:tc>
        <w:tc>
          <w:tcPr>
            <w:tcW w:w="628" w:type="pct"/>
            <w:tcBorders>
              <w:top w:val="nil"/>
              <w:left w:val="nil"/>
              <w:bottom w:val="nil"/>
              <w:right w:val="nil"/>
            </w:tcBorders>
          </w:tcPr>
          <w:p w14:paraId="0508B01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Ref.</w:t>
            </w:r>
          </w:p>
        </w:tc>
        <w:tc>
          <w:tcPr>
            <w:tcW w:w="550" w:type="pct"/>
            <w:tcBorders>
              <w:top w:val="nil"/>
              <w:left w:val="nil"/>
              <w:bottom w:val="nil"/>
              <w:right w:val="nil"/>
            </w:tcBorders>
          </w:tcPr>
          <w:p w14:paraId="3958F352"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49" w:type="pct"/>
            <w:tcBorders>
              <w:top w:val="nil"/>
              <w:left w:val="nil"/>
              <w:bottom w:val="nil"/>
              <w:right w:val="nil"/>
            </w:tcBorders>
          </w:tcPr>
          <w:p w14:paraId="247B5FC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24" w:type="pct"/>
            <w:tcBorders>
              <w:top w:val="nil"/>
              <w:left w:val="nil"/>
              <w:bottom w:val="nil"/>
              <w:right w:val="nil"/>
            </w:tcBorders>
          </w:tcPr>
          <w:p w14:paraId="2C15A6E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r>
      <w:tr w:rsidR="00EE0A76" w:rsidRPr="004E5BE2" w14:paraId="5CE00C39" w14:textId="77777777" w:rsidTr="00A85E55">
        <w:trPr>
          <w:trHeight w:val="227"/>
        </w:trPr>
        <w:tc>
          <w:tcPr>
            <w:tcW w:w="1492" w:type="pct"/>
            <w:tcBorders>
              <w:top w:val="nil"/>
              <w:left w:val="nil"/>
              <w:bottom w:val="nil"/>
              <w:right w:val="nil"/>
            </w:tcBorders>
          </w:tcPr>
          <w:p w14:paraId="085DAB5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0C8326A3"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National</w:t>
            </w:r>
          </w:p>
        </w:tc>
        <w:tc>
          <w:tcPr>
            <w:tcW w:w="628" w:type="pct"/>
            <w:tcBorders>
              <w:top w:val="nil"/>
              <w:left w:val="nil"/>
              <w:bottom w:val="nil"/>
              <w:right w:val="nil"/>
            </w:tcBorders>
          </w:tcPr>
          <w:p w14:paraId="1E6E02A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50" w:type="pct"/>
            <w:tcBorders>
              <w:top w:val="nil"/>
              <w:left w:val="nil"/>
              <w:bottom w:val="nil"/>
              <w:right w:val="nil"/>
            </w:tcBorders>
          </w:tcPr>
          <w:p w14:paraId="7D676B9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0396A9C4"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-0.04</w:t>
            </w:r>
          </w:p>
        </w:tc>
        <w:tc>
          <w:tcPr>
            <w:tcW w:w="524" w:type="pct"/>
            <w:tcBorders>
              <w:top w:val="nil"/>
              <w:left w:val="nil"/>
              <w:bottom w:val="nil"/>
              <w:right w:val="nil"/>
            </w:tcBorders>
          </w:tcPr>
          <w:p w14:paraId="45FB831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0.18</w:t>
            </w:r>
          </w:p>
        </w:tc>
      </w:tr>
      <w:tr w:rsidR="00EE0A76" w:rsidRPr="004E5BE2" w14:paraId="34650438" w14:textId="77777777" w:rsidTr="00A85E55">
        <w:trPr>
          <w:trHeight w:val="227"/>
        </w:trPr>
        <w:tc>
          <w:tcPr>
            <w:tcW w:w="1492" w:type="pct"/>
            <w:tcBorders>
              <w:top w:val="nil"/>
              <w:left w:val="nil"/>
              <w:bottom w:val="nil"/>
              <w:right w:val="nil"/>
            </w:tcBorders>
          </w:tcPr>
          <w:p w14:paraId="1A41D9E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6B5020D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International</w:t>
            </w:r>
          </w:p>
        </w:tc>
        <w:tc>
          <w:tcPr>
            <w:tcW w:w="628" w:type="pct"/>
            <w:tcBorders>
              <w:top w:val="nil"/>
              <w:left w:val="nil"/>
              <w:bottom w:val="nil"/>
              <w:right w:val="nil"/>
            </w:tcBorders>
          </w:tcPr>
          <w:p w14:paraId="7C07E5D6"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50" w:type="pct"/>
            <w:tcBorders>
              <w:top w:val="nil"/>
              <w:left w:val="nil"/>
              <w:bottom w:val="nil"/>
              <w:right w:val="nil"/>
            </w:tcBorders>
          </w:tcPr>
          <w:p w14:paraId="560942F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0.10</w:t>
            </w:r>
          </w:p>
        </w:tc>
        <w:tc>
          <w:tcPr>
            <w:tcW w:w="549" w:type="pct"/>
            <w:tcBorders>
              <w:top w:val="nil"/>
              <w:left w:val="nil"/>
              <w:bottom w:val="nil"/>
              <w:right w:val="nil"/>
            </w:tcBorders>
          </w:tcPr>
          <w:p w14:paraId="3C5A0FA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-0.21</w:t>
            </w:r>
          </w:p>
        </w:tc>
        <w:tc>
          <w:tcPr>
            <w:tcW w:w="524" w:type="pct"/>
            <w:tcBorders>
              <w:top w:val="nil"/>
              <w:left w:val="nil"/>
              <w:bottom w:val="nil"/>
              <w:right w:val="nil"/>
            </w:tcBorders>
          </w:tcPr>
          <w:p w14:paraId="6617A6C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0.20</w:t>
            </w:r>
          </w:p>
        </w:tc>
      </w:tr>
      <w:tr w:rsidR="00EE0A76" w:rsidRPr="004E5BE2" w14:paraId="5441EEA7" w14:textId="77777777" w:rsidTr="00A85E55">
        <w:trPr>
          <w:trHeight w:val="227"/>
        </w:trPr>
        <w:tc>
          <w:tcPr>
            <w:tcW w:w="1492" w:type="pct"/>
            <w:tcBorders>
              <w:top w:val="nil"/>
              <w:left w:val="nil"/>
              <w:bottom w:val="nil"/>
              <w:right w:val="nil"/>
            </w:tcBorders>
          </w:tcPr>
          <w:p w14:paraId="225FA47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i/>
              </w:rPr>
            </w:pPr>
            <w:r w:rsidRPr="004E5BE2">
              <w:rPr>
                <w:rFonts w:ascii="Times New Roman" w:hAnsi="Times New Roman" w:cs="Times New Roman"/>
                <w:i/>
              </w:rPr>
              <w:t>Resource Dependence</w:t>
            </w:r>
          </w:p>
        </w:tc>
        <w:tc>
          <w:tcPr>
            <w:tcW w:w="1256" w:type="pct"/>
            <w:tcBorders>
              <w:top w:val="nil"/>
              <w:left w:val="nil"/>
              <w:bottom w:val="nil"/>
              <w:right w:val="nil"/>
            </w:tcBorders>
          </w:tcPr>
          <w:p w14:paraId="4A357E6A"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013F74C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7A70196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398BBB8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40A6A62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0280C316" w14:textId="77777777" w:rsidTr="00A85E55">
        <w:trPr>
          <w:trHeight w:val="227"/>
        </w:trPr>
        <w:tc>
          <w:tcPr>
            <w:tcW w:w="1492" w:type="pct"/>
            <w:tcBorders>
              <w:top w:val="nil"/>
              <w:left w:val="nil"/>
              <w:bottom w:val="nil"/>
              <w:right w:val="nil"/>
            </w:tcBorders>
          </w:tcPr>
          <w:p w14:paraId="006D628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Donations</w:t>
            </w:r>
          </w:p>
        </w:tc>
        <w:tc>
          <w:tcPr>
            <w:tcW w:w="1256" w:type="pct"/>
            <w:tcBorders>
              <w:top w:val="nil"/>
              <w:left w:val="nil"/>
              <w:bottom w:val="nil"/>
              <w:right w:val="nil"/>
            </w:tcBorders>
          </w:tcPr>
          <w:p w14:paraId="7F687634"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658BA17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-0.23***</w:t>
            </w:r>
          </w:p>
        </w:tc>
        <w:tc>
          <w:tcPr>
            <w:tcW w:w="550" w:type="pct"/>
            <w:tcBorders>
              <w:top w:val="nil"/>
              <w:left w:val="nil"/>
              <w:bottom w:val="nil"/>
              <w:right w:val="nil"/>
            </w:tcBorders>
          </w:tcPr>
          <w:p w14:paraId="38BDA83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5EEA63D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-0.34</w:t>
            </w:r>
          </w:p>
        </w:tc>
        <w:tc>
          <w:tcPr>
            <w:tcW w:w="524" w:type="pct"/>
            <w:tcBorders>
              <w:top w:val="nil"/>
              <w:left w:val="nil"/>
              <w:bottom w:val="nil"/>
              <w:right w:val="nil"/>
            </w:tcBorders>
          </w:tcPr>
          <w:p w14:paraId="6104717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-0.12</w:t>
            </w:r>
          </w:p>
        </w:tc>
      </w:tr>
      <w:tr w:rsidR="00EE0A76" w:rsidRPr="004E5BE2" w14:paraId="2106CFB2" w14:textId="77777777" w:rsidTr="00A85E55">
        <w:trPr>
          <w:trHeight w:val="227"/>
        </w:trPr>
        <w:tc>
          <w:tcPr>
            <w:tcW w:w="1492" w:type="pct"/>
            <w:tcBorders>
              <w:top w:val="nil"/>
              <w:left w:val="nil"/>
              <w:bottom w:val="nil"/>
              <w:right w:val="nil"/>
            </w:tcBorders>
          </w:tcPr>
          <w:p w14:paraId="20C8DDF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Government</w:t>
            </w:r>
          </w:p>
        </w:tc>
        <w:tc>
          <w:tcPr>
            <w:tcW w:w="1256" w:type="pct"/>
            <w:tcBorders>
              <w:top w:val="nil"/>
              <w:left w:val="nil"/>
              <w:bottom w:val="nil"/>
              <w:right w:val="nil"/>
            </w:tcBorders>
          </w:tcPr>
          <w:p w14:paraId="54F7FE56"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48E4FD2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0.37***</w:t>
            </w:r>
          </w:p>
        </w:tc>
        <w:tc>
          <w:tcPr>
            <w:tcW w:w="550" w:type="pct"/>
            <w:tcBorders>
              <w:top w:val="nil"/>
              <w:left w:val="nil"/>
              <w:bottom w:val="nil"/>
              <w:right w:val="nil"/>
            </w:tcBorders>
          </w:tcPr>
          <w:p w14:paraId="13D0F88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49" w:type="pct"/>
            <w:tcBorders>
              <w:top w:val="nil"/>
              <w:left w:val="nil"/>
              <w:bottom w:val="nil"/>
              <w:right w:val="nil"/>
            </w:tcBorders>
          </w:tcPr>
          <w:p w14:paraId="52DACC0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0.27</w:t>
            </w:r>
          </w:p>
        </w:tc>
        <w:tc>
          <w:tcPr>
            <w:tcW w:w="524" w:type="pct"/>
            <w:tcBorders>
              <w:top w:val="nil"/>
              <w:left w:val="nil"/>
              <w:bottom w:val="nil"/>
              <w:right w:val="nil"/>
            </w:tcBorders>
          </w:tcPr>
          <w:p w14:paraId="2ED0F2FE"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0.47</w:t>
            </w:r>
          </w:p>
        </w:tc>
      </w:tr>
      <w:tr w:rsidR="00EE0A76" w:rsidRPr="004E5BE2" w14:paraId="11D7AC53" w14:textId="77777777" w:rsidTr="00A85E55">
        <w:trPr>
          <w:trHeight w:val="227"/>
        </w:trPr>
        <w:tc>
          <w:tcPr>
            <w:tcW w:w="1492" w:type="pct"/>
            <w:tcBorders>
              <w:top w:val="nil"/>
              <w:left w:val="nil"/>
              <w:bottom w:val="nil"/>
              <w:right w:val="nil"/>
            </w:tcBorders>
          </w:tcPr>
          <w:p w14:paraId="1D5A95D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i/>
              </w:rPr>
            </w:pPr>
            <w:r w:rsidRPr="004E5BE2">
              <w:rPr>
                <w:rFonts w:ascii="Times New Roman" w:hAnsi="Times New Roman" w:cs="Times New Roman"/>
                <w:i/>
              </w:rPr>
              <w:t>Controls</w:t>
            </w:r>
          </w:p>
        </w:tc>
        <w:tc>
          <w:tcPr>
            <w:tcW w:w="1256" w:type="pct"/>
            <w:tcBorders>
              <w:top w:val="nil"/>
              <w:left w:val="nil"/>
              <w:bottom w:val="nil"/>
              <w:right w:val="nil"/>
            </w:tcBorders>
          </w:tcPr>
          <w:p w14:paraId="37331918"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3E568C3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194D829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4D98345F"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631E05F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3EAA49B1" w14:textId="77777777" w:rsidTr="00A85E55">
        <w:trPr>
          <w:trHeight w:val="227"/>
        </w:trPr>
        <w:tc>
          <w:tcPr>
            <w:tcW w:w="1492" w:type="pct"/>
            <w:tcBorders>
              <w:top w:val="nil"/>
              <w:left w:val="nil"/>
              <w:bottom w:val="nil"/>
              <w:right w:val="nil"/>
            </w:tcBorders>
          </w:tcPr>
          <w:p w14:paraId="19FAAC98"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Employees</w:t>
            </w:r>
          </w:p>
        </w:tc>
        <w:tc>
          <w:tcPr>
            <w:tcW w:w="1256" w:type="pct"/>
            <w:tcBorders>
              <w:top w:val="nil"/>
              <w:left w:val="nil"/>
              <w:bottom w:val="nil"/>
              <w:right w:val="nil"/>
            </w:tcBorders>
          </w:tcPr>
          <w:p w14:paraId="40BBFEC9"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072A4E5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50" w:type="pct"/>
            <w:tcBorders>
              <w:top w:val="nil"/>
              <w:left w:val="nil"/>
              <w:bottom w:val="nil"/>
              <w:right w:val="nil"/>
            </w:tcBorders>
          </w:tcPr>
          <w:p w14:paraId="7D0D54D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037BF2F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24" w:type="pct"/>
            <w:tcBorders>
              <w:top w:val="nil"/>
              <w:left w:val="nil"/>
              <w:bottom w:val="nil"/>
              <w:right w:val="nil"/>
            </w:tcBorders>
          </w:tcPr>
          <w:p w14:paraId="45252FD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r>
      <w:tr w:rsidR="00EE0A76" w:rsidRPr="004E5BE2" w14:paraId="7B72FDD2" w14:textId="77777777" w:rsidTr="00A85E55">
        <w:trPr>
          <w:trHeight w:val="227"/>
        </w:trPr>
        <w:tc>
          <w:tcPr>
            <w:tcW w:w="1492" w:type="pct"/>
            <w:tcBorders>
              <w:top w:val="nil"/>
              <w:left w:val="nil"/>
              <w:bottom w:val="nil"/>
              <w:right w:val="nil"/>
            </w:tcBorders>
          </w:tcPr>
          <w:p w14:paraId="25D9D05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Volunteers</w:t>
            </w:r>
          </w:p>
        </w:tc>
        <w:tc>
          <w:tcPr>
            <w:tcW w:w="1256" w:type="pct"/>
            <w:tcBorders>
              <w:top w:val="nil"/>
              <w:left w:val="nil"/>
              <w:bottom w:val="nil"/>
              <w:right w:val="nil"/>
            </w:tcBorders>
          </w:tcPr>
          <w:p w14:paraId="30194BB4"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557A0C8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50" w:type="pct"/>
            <w:tcBorders>
              <w:top w:val="nil"/>
              <w:left w:val="nil"/>
              <w:bottom w:val="nil"/>
              <w:right w:val="nil"/>
            </w:tcBorders>
          </w:tcPr>
          <w:p w14:paraId="463FBCE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163FFC8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24" w:type="pct"/>
            <w:tcBorders>
              <w:top w:val="nil"/>
              <w:left w:val="nil"/>
              <w:bottom w:val="nil"/>
              <w:right w:val="nil"/>
            </w:tcBorders>
          </w:tcPr>
          <w:p w14:paraId="2FC6DF5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r>
      <w:tr w:rsidR="00EE0A76" w:rsidRPr="004E5BE2" w14:paraId="76618893" w14:textId="77777777" w:rsidTr="00A85E55">
        <w:trPr>
          <w:trHeight w:val="227"/>
        </w:trPr>
        <w:tc>
          <w:tcPr>
            <w:tcW w:w="1492" w:type="pct"/>
            <w:tcBorders>
              <w:top w:val="nil"/>
              <w:left w:val="nil"/>
              <w:bottom w:val="nil"/>
              <w:right w:val="nil"/>
            </w:tcBorders>
          </w:tcPr>
          <w:p w14:paraId="05804CBD"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Trustees</w:t>
            </w:r>
          </w:p>
        </w:tc>
        <w:tc>
          <w:tcPr>
            <w:tcW w:w="1256" w:type="pct"/>
            <w:tcBorders>
              <w:top w:val="nil"/>
              <w:left w:val="nil"/>
              <w:bottom w:val="nil"/>
              <w:right w:val="nil"/>
            </w:tcBorders>
          </w:tcPr>
          <w:p w14:paraId="260CB46C"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50724AD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50" w:type="pct"/>
            <w:tcBorders>
              <w:top w:val="nil"/>
              <w:left w:val="nil"/>
              <w:bottom w:val="nil"/>
              <w:right w:val="nil"/>
            </w:tcBorders>
          </w:tcPr>
          <w:p w14:paraId="4BAD9EAD"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5EAD2FC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24" w:type="pct"/>
            <w:tcBorders>
              <w:top w:val="nil"/>
              <w:left w:val="nil"/>
              <w:bottom w:val="nil"/>
              <w:right w:val="nil"/>
            </w:tcBorders>
          </w:tcPr>
          <w:p w14:paraId="350E084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r>
      <w:tr w:rsidR="00EE0A76" w:rsidRPr="004E5BE2" w14:paraId="5D5A0431" w14:textId="77777777" w:rsidTr="00A85E55">
        <w:trPr>
          <w:trHeight w:val="227"/>
        </w:trPr>
        <w:tc>
          <w:tcPr>
            <w:tcW w:w="1492" w:type="pct"/>
            <w:tcBorders>
              <w:top w:val="nil"/>
              <w:left w:val="nil"/>
              <w:bottom w:val="nil"/>
              <w:right w:val="nil"/>
            </w:tcBorders>
          </w:tcPr>
          <w:p w14:paraId="16C1735B" w14:textId="77777777" w:rsidR="00EE0A76" w:rsidRPr="004E5BE2" w:rsidRDefault="00EE0A76" w:rsidP="00A85E55">
            <w:pPr>
              <w:widowControl w:val="0"/>
              <w:tabs>
                <w:tab w:val="left" w:pos="1845"/>
              </w:tabs>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i/>
              </w:rPr>
              <w:t>n</w:t>
            </w:r>
          </w:p>
        </w:tc>
        <w:tc>
          <w:tcPr>
            <w:tcW w:w="1256" w:type="pct"/>
            <w:tcBorders>
              <w:top w:val="nil"/>
              <w:left w:val="nil"/>
              <w:bottom w:val="nil"/>
              <w:right w:val="nil"/>
            </w:tcBorders>
          </w:tcPr>
          <w:p w14:paraId="16731898"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58832AFA"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30,656</w:t>
            </w:r>
          </w:p>
        </w:tc>
        <w:tc>
          <w:tcPr>
            <w:tcW w:w="549" w:type="pct"/>
            <w:tcBorders>
              <w:top w:val="nil"/>
              <w:left w:val="nil"/>
              <w:bottom w:val="nil"/>
              <w:right w:val="nil"/>
            </w:tcBorders>
          </w:tcPr>
          <w:p w14:paraId="3B1495A8"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1FBE29E5"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33FE80A0" w14:textId="77777777" w:rsidTr="00A85E55">
        <w:tblPrEx>
          <w:tblBorders>
            <w:bottom w:val="single" w:sz="6" w:space="0" w:color="auto"/>
          </w:tblBorders>
        </w:tblPrEx>
        <w:trPr>
          <w:trHeight w:val="227"/>
        </w:trPr>
        <w:tc>
          <w:tcPr>
            <w:tcW w:w="1492" w:type="pct"/>
            <w:tcBorders>
              <w:top w:val="nil"/>
              <w:left w:val="nil"/>
              <w:bottom w:val="nil"/>
              <w:right w:val="nil"/>
            </w:tcBorders>
          </w:tcPr>
          <w:p w14:paraId="615FA903"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vertAlign w:val="superscript"/>
              </w:rPr>
            </w:pPr>
            <w:r w:rsidRPr="004E5BE2">
              <w:rPr>
                <w:rFonts w:ascii="Times New Roman" w:hAnsi="Times New Roman" w:cs="Times New Roman"/>
              </w:rPr>
              <w:t>McFadden’s adjusted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2DE3B06F"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12F44BB9"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0.56</w:t>
            </w:r>
          </w:p>
        </w:tc>
        <w:tc>
          <w:tcPr>
            <w:tcW w:w="549" w:type="pct"/>
            <w:tcBorders>
              <w:top w:val="nil"/>
              <w:left w:val="nil"/>
              <w:bottom w:val="nil"/>
              <w:right w:val="nil"/>
            </w:tcBorders>
          </w:tcPr>
          <w:p w14:paraId="4109B0E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BD56132"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08393B56" w14:textId="77777777" w:rsidTr="00A85E55">
        <w:tblPrEx>
          <w:tblBorders>
            <w:bottom w:val="single" w:sz="6" w:space="0" w:color="auto"/>
          </w:tblBorders>
        </w:tblPrEx>
        <w:trPr>
          <w:trHeight w:val="227"/>
        </w:trPr>
        <w:tc>
          <w:tcPr>
            <w:tcW w:w="1492" w:type="pct"/>
            <w:tcBorders>
              <w:top w:val="nil"/>
              <w:left w:val="nil"/>
              <w:bottom w:val="nil"/>
              <w:right w:val="nil"/>
            </w:tcBorders>
          </w:tcPr>
          <w:p w14:paraId="45993C36"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McKelvey and Zavoina’s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22A7C567"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194CB578"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0.60</w:t>
            </w:r>
          </w:p>
        </w:tc>
        <w:tc>
          <w:tcPr>
            <w:tcW w:w="549" w:type="pct"/>
            <w:tcBorders>
              <w:top w:val="nil"/>
              <w:left w:val="nil"/>
              <w:bottom w:val="nil"/>
              <w:right w:val="nil"/>
            </w:tcBorders>
          </w:tcPr>
          <w:p w14:paraId="2EDA872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107F8C62"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048DC8BA" w14:textId="77777777" w:rsidTr="00A85E55">
        <w:tblPrEx>
          <w:tblBorders>
            <w:bottom w:val="single" w:sz="6" w:space="0" w:color="auto"/>
          </w:tblBorders>
        </w:tblPrEx>
        <w:trPr>
          <w:trHeight w:val="227"/>
        </w:trPr>
        <w:tc>
          <w:tcPr>
            <w:tcW w:w="1492" w:type="pct"/>
            <w:tcBorders>
              <w:top w:val="nil"/>
              <w:left w:val="nil"/>
              <w:bottom w:val="nil"/>
              <w:right w:val="nil"/>
            </w:tcBorders>
          </w:tcPr>
          <w:p w14:paraId="16A5FA68"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Cragg and Uhler’s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7884290A"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01276CDB"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0.67</w:t>
            </w:r>
          </w:p>
        </w:tc>
        <w:tc>
          <w:tcPr>
            <w:tcW w:w="549" w:type="pct"/>
            <w:tcBorders>
              <w:top w:val="nil"/>
              <w:left w:val="nil"/>
              <w:bottom w:val="nil"/>
              <w:right w:val="nil"/>
            </w:tcBorders>
          </w:tcPr>
          <w:p w14:paraId="6087C9B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5452B8F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69312527" w14:textId="77777777" w:rsidTr="00A85E55">
        <w:tblPrEx>
          <w:tblBorders>
            <w:bottom w:val="single" w:sz="6" w:space="0" w:color="auto"/>
          </w:tblBorders>
        </w:tblPrEx>
        <w:trPr>
          <w:trHeight w:val="227"/>
        </w:trPr>
        <w:tc>
          <w:tcPr>
            <w:tcW w:w="1492" w:type="pct"/>
            <w:tcBorders>
              <w:top w:val="nil"/>
              <w:left w:val="nil"/>
              <w:bottom w:val="single" w:sz="4" w:space="0" w:color="auto"/>
              <w:right w:val="nil"/>
            </w:tcBorders>
          </w:tcPr>
          <w:p w14:paraId="4E5A2C82"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BIC full model</w:t>
            </w:r>
          </w:p>
        </w:tc>
        <w:tc>
          <w:tcPr>
            <w:tcW w:w="1256" w:type="pct"/>
            <w:tcBorders>
              <w:top w:val="nil"/>
              <w:left w:val="nil"/>
              <w:bottom w:val="single" w:sz="4" w:space="0" w:color="auto"/>
              <w:right w:val="nil"/>
            </w:tcBorders>
          </w:tcPr>
          <w:p w14:paraId="746A661E"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single" w:sz="4" w:space="0" w:color="auto"/>
              <w:right w:val="nil"/>
            </w:tcBorders>
          </w:tcPr>
          <w:p w14:paraId="30DC8682"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14,536.67</w:t>
            </w:r>
          </w:p>
        </w:tc>
        <w:tc>
          <w:tcPr>
            <w:tcW w:w="549" w:type="pct"/>
            <w:tcBorders>
              <w:top w:val="nil"/>
              <w:left w:val="nil"/>
              <w:bottom w:val="single" w:sz="4" w:space="0" w:color="auto"/>
              <w:right w:val="nil"/>
            </w:tcBorders>
          </w:tcPr>
          <w:p w14:paraId="1720FB93"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single" w:sz="4" w:space="0" w:color="auto"/>
              <w:right w:val="nil"/>
            </w:tcBorders>
          </w:tcPr>
          <w:p w14:paraId="676001C7"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bl>
    <w:p w14:paraId="1D6B3EA8" w14:textId="5DA94809" w:rsidR="00EE0A76" w:rsidRDefault="00EE0A76" w:rsidP="00EE0A76">
      <w:pPr>
        <w:rPr>
          <w:rFonts w:ascii="Times New Roman" w:hAnsi="Times New Roman" w:cs="Times New Roman"/>
        </w:rPr>
      </w:pPr>
      <w:r w:rsidRPr="004E5BE2">
        <w:rPr>
          <w:rFonts w:ascii="Times New Roman" w:hAnsi="Times New Roman" w:cs="Times New Roman"/>
        </w:rPr>
        <w:t xml:space="preserve">Note: Figures rounded to two decimal places. Constant is omitted. </w:t>
      </w:r>
      <w:r w:rsidR="00C53521">
        <w:rPr>
          <w:rFonts w:ascii="Times New Roman" w:hAnsi="Times New Roman" w:cs="Times New Roman"/>
        </w:rPr>
        <w:t xml:space="preserve">CYP: Children and Young People. </w:t>
      </w:r>
      <w:r w:rsidRPr="004E5BE2">
        <w:rPr>
          <w:rFonts w:ascii="Times New Roman" w:hAnsi="Times New Roman" w:cs="Times New Roman"/>
        </w:rPr>
        <w:t xml:space="preserve">SE: robust standard errors; CI: confidence interval; Ref.: reference category; BIC: </w:t>
      </w:r>
      <w:r w:rsidR="00C53521">
        <w:rPr>
          <w:rFonts w:ascii="Times New Roman" w:hAnsi="Times New Roman" w:cs="Times New Roman"/>
        </w:rPr>
        <w:t xml:space="preserve">Bayesian </w:t>
      </w:r>
      <w:r w:rsidRPr="004E5BE2">
        <w:rPr>
          <w:rFonts w:ascii="Times New Roman" w:hAnsi="Times New Roman" w:cs="Times New Roman"/>
        </w:rPr>
        <w:t>Information Criterion.</w:t>
      </w:r>
      <w:r>
        <w:rPr>
          <w:rFonts w:ascii="Times New Roman" w:hAnsi="Times New Roman" w:cs="Times New Roman"/>
        </w:rPr>
        <w:t xml:space="preserve"> T</w:t>
      </w:r>
      <w:r w:rsidRPr="00BC0545">
        <w:rPr>
          <w:rFonts w:ascii="Times New Roman" w:hAnsi="Times New Roman" w:cs="Times New Roman"/>
        </w:rPr>
        <w:t xml:space="preserve">he </w:t>
      </w:r>
      <w:r>
        <w:rPr>
          <w:rFonts w:ascii="Times New Roman" w:hAnsi="Times New Roman" w:cs="Times New Roman"/>
        </w:rPr>
        <w:t>organisation type variable is statistically significant overall.</w:t>
      </w:r>
      <w:r w:rsidRPr="004E5BE2">
        <w:rPr>
          <w:rFonts w:ascii="Times New Roman" w:hAnsi="Times New Roman" w:cs="Times New Roman"/>
        </w:rPr>
        <w:t xml:space="preserve"> *p &lt; .05. **p &lt; .01. ***p &lt; .001.</w:t>
      </w:r>
    </w:p>
    <w:p w14:paraId="7761D0B8" w14:textId="351F3775" w:rsidR="00523A6D" w:rsidRDefault="00523A6D" w:rsidP="0059716A">
      <w:pPr>
        <w:spacing w:line="480" w:lineRule="auto"/>
        <w:rPr>
          <w:rFonts w:ascii="Times New Roman" w:hAnsi="Times New Roman" w:cs="Times New Roman"/>
          <w:sz w:val="24"/>
          <w:szCs w:val="24"/>
        </w:rPr>
      </w:pPr>
    </w:p>
    <w:p w14:paraId="099F5DA5" w14:textId="68B02503" w:rsidR="00581068" w:rsidRDefault="00581068" w:rsidP="0059716A">
      <w:pPr>
        <w:spacing w:line="480" w:lineRule="auto"/>
        <w:rPr>
          <w:rFonts w:ascii="Times New Roman" w:hAnsi="Times New Roman" w:cs="Times New Roman"/>
          <w:sz w:val="24"/>
          <w:szCs w:val="24"/>
        </w:rPr>
      </w:pPr>
      <w:r>
        <w:rPr>
          <w:rFonts w:ascii="Times New Roman" w:hAnsi="Times New Roman" w:cs="Times New Roman"/>
          <w:sz w:val="24"/>
          <w:szCs w:val="24"/>
        </w:rPr>
        <w:t>We now consider our multinomial model of dissolution, where we are interested in whether the effects identified above vary significantly by type of dissolution.</w:t>
      </w:r>
    </w:p>
    <w:p w14:paraId="4888D83A" w14:textId="399E4634" w:rsidR="00C974A8" w:rsidRDefault="00C974A8" w:rsidP="0059716A">
      <w:pPr>
        <w:spacing w:line="480" w:lineRule="auto"/>
        <w:rPr>
          <w:rFonts w:ascii="Times New Roman" w:hAnsi="Times New Roman" w:cs="Times New Roman"/>
          <w:sz w:val="24"/>
          <w:szCs w:val="24"/>
        </w:rPr>
      </w:pPr>
      <w:r>
        <w:rPr>
          <w:rFonts w:ascii="Times New Roman" w:hAnsi="Times New Roman" w:cs="Times New Roman"/>
          <w:b/>
          <w:sz w:val="24"/>
          <w:szCs w:val="24"/>
        </w:rPr>
        <w:t>Figure 2</w:t>
      </w:r>
      <w:r w:rsidRPr="00523A6D">
        <w:rPr>
          <w:rFonts w:ascii="Times New Roman" w:hAnsi="Times New Roman" w:cs="Times New Roman"/>
          <w:b/>
          <w:sz w:val="24"/>
          <w:szCs w:val="24"/>
        </w:rPr>
        <w:t>.</w:t>
      </w:r>
      <w:r>
        <w:rPr>
          <w:rFonts w:ascii="Times New Roman" w:hAnsi="Times New Roman" w:cs="Times New Roman"/>
          <w:sz w:val="24"/>
          <w:szCs w:val="24"/>
        </w:rPr>
        <w:t xml:space="preserve"> Regression Coefficients of Independent Variables, By Dissolution Type</w:t>
      </w:r>
    </w:p>
    <w:p w14:paraId="6AADFB2E" w14:textId="2198076C" w:rsidR="00E057B4" w:rsidRDefault="00AD6A25" w:rsidP="0059716A">
      <w:pPr>
        <w:spacing w:line="480" w:lineRule="auto"/>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60618A7B" wp14:editId="3F3BBFBB">
            <wp:extent cx="5731510" cy="41687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z_mlogit_orgdiss_othva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20EE4009" w14:textId="77777777" w:rsidR="00E904EC" w:rsidRPr="004E5BE2" w:rsidRDefault="00E904EC" w:rsidP="00E904EC">
      <w:pPr>
        <w:spacing w:line="480" w:lineRule="auto"/>
        <w:rPr>
          <w:rFonts w:ascii="Times New Roman" w:hAnsi="Times New Roman" w:cs="Times New Roman"/>
        </w:rPr>
      </w:pPr>
      <w:r w:rsidRPr="004E5BE2">
        <w:rPr>
          <w:rFonts w:ascii="Times New Roman" w:hAnsi="Times New Roman" w:cs="Times New Roman"/>
          <w:b/>
        </w:rPr>
        <w:t>Table #.</w:t>
      </w:r>
      <w:r w:rsidRPr="004E5BE2">
        <w:rPr>
          <w:rFonts w:ascii="Times New Roman" w:hAnsi="Times New Roman" w:cs="Times New Roman"/>
        </w:rPr>
        <w:t xml:space="preserve"> Results of </w:t>
      </w:r>
      <w:r>
        <w:rPr>
          <w:rFonts w:ascii="Times New Roman" w:hAnsi="Times New Roman" w:cs="Times New Roman"/>
        </w:rPr>
        <w:t>Multinomial</w:t>
      </w:r>
      <w:r w:rsidRPr="004E5BE2">
        <w:rPr>
          <w:rFonts w:ascii="Times New Roman" w:hAnsi="Times New Roman" w:cs="Times New Roman"/>
        </w:rPr>
        <w:t xml:space="preserve"> Regression on Outcome of D</w:t>
      </w:r>
      <w:r>
        <w:rPr>
          <w:rFonts w:ascii="Times New Roman" w:hAnsi="Times New Roman" w:cs="Times New Roman"/>
        </w:rPr>
        <w:t>issolution Type</w:t>
      </w:r>
    </w:p>
    <w:tbl>
      <w:tblPr>
        <w:tblW w:w="5000" w:type="pct"/>
        <w:tblCellMar>
          <w:left w:w="75" w:type="dxa"/>
          <w:right w:w="75" w:type="dxa"/>
        </w:tblCellMar>
        <w:tblLook w:val="0000" w:firstRow="0" w:lastRow="0" w:firstColumn="0" w:lastColumn="0" w:noHBand="0" w:noVBand="0"/>
      </w:tblPr>
      <w:tblGrid>
        <w:gridCol w:w="1913"/>
        <w:gridCol w:w="1549"/>
        <w:gridCol w:w="904"/>
        <w:gridCol w:w="906"/>
        <w:gridCol w:w="173"/>
        <w:gridCol w:w="865"/>
        <w:gridCol w:w="797"/>
        <w:gridCol w:w="156"/>
        <w:gridCol w:w="905"/>
        <w:gridCol w:w="858"/>
      </w:tblGrid>
      <w:tr w:rsidR="00E904EC" w:rsidRPr="00420412" w14:paraId="4262B02F" w14:textId="77777777" w:rsidTr="00A85E55">
        <w:trPr>
          <w:trHeight w:val="227"/>
        </w:trPr>
        <w:tc>
          <w:tcPr>
            <w:tcW w:w="1066" w:type="pct"/>
            <w:tcBorders>
              <w:top w:val="single" w:sz="4" w:space="0" w:color="auto"/>
              <w:left w:val="nil"/>
              <w:right w:val="nil"/>
            </w:tcBorders>
          </w:tcPr>
          <w:p w14:paraId="6F1B4CF8"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rPr>
            </w:pPr>
          </w:p>
        </w:tc>
        <w:tc>
          <w:tcPr>
            <w:tcW w:w="864" w:type="pct"/>
            <w:tcBorders>
              <w:top w:val="single" w:sz="4" w:space="0" w:color="auto"/>
              <w:left w:val="nil"/>
              <w:right w:val="nil"/>
            </w:tcBorders>
          </w:tcPr>
          <w:p w14:paraId="0564ACAD"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1015" w:type="pct"/>
            <w:gridSpan w:val="2"/>
            <w:tcBorders>
              <w:top w:val="single" w:sz="4" w:space="0" w:color="auto"/>
              <w:left w:val="nil"/>
              <w:bottom w:val="single" w:sz="6" w:space="0" w:color="auto"/>
              <w:right w:val="nil"/>
            </w:tcBorders>
          </w:tcPr>
          <w:p w14:paraId="02410F9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Failed to file</w:t>
            </w:r>
          </w:p>
        </w:tc>
        <w:tc>
          <w:tcPr>
            <w:tcW w:w="102" w:type="pct"/>
            <w:tcBorders>
              <w:top w:val="single" w:sz="4" w:space="0" w:color="auto"/>
              <w:left w:val="nil"/>
              <w:right w:val="nil"/>
            </w:tcBorders>
          </w:tcPr>
          <w:p w14:paraId="14FFC3D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04" w:type="pct"/>
            <w:gridSpan w:val="2"/>
            <w:tcBorders>
              <w:top w:val="single" w:sz="4" w:space="0" w:color="auto"/>
              <w:left w:val="nil"/>
              <w:bottom w:val="single" w:sz="6" w:space="0" w:color="auto"/>
              <w:right w:val="nil"/>
            </w:tcBorders>
          </w:tcPr>
          <w:p w14:paraId="3307BFA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Voluntary removal</w:t>
            </w:r>
          </w:p>
        </w:tc>
        <w:tc>
          <w:tcPr>
            <w:tcW w:w="61" w:type="pct"/>
            <w:tcBorders>
              <w:top w:val="single" w:sz="4" w:space="0" w:color="auto"/>
              <w:left w:val="nil"/>
              <w:right w:val="nil"/>
            </w:tcBorders>
          </w:tcPr>
          <w:p w14:paraId="4B4F75C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88" w:type="pct"/>
            <w:gridSpan w:val="2"/>
            <w:tcBorders>
              <w:top w:val="single" w:sz="4" w:space="0" w:color="auto"/>
              <w:left w:val="nil"/>
              <w:bottom w:val="single" w:sz="6" w:space="0" w:color="auto"/>
              <w:right w:val="nil"/>
            </w:tcBorders>
          </w:tcPr>
          <w:p w14:paraId="4265470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Wound up</w:t>
            </w:r>
          </w:p>
        </w:tc>
      </w:tr>
      <w:tr w:rsidR="00E904EC" w:rsidRPr="00420412" w14:paraId="4266D146" w14:textId="77777777" w:rsidTr="00A85E55">
        <w:trPr>
          <w:trHeight w:val="227"/>
        </w:trPr>
        <w:tc>
          <w:tcPr>
            <w:tcW w:w="1066" w:type="pct"/>
            <w:tcBorders>
              <w:left w:val="nil"/>
              <w:bottom w:val="single" w:sz="6" w:space="0" w:color="auto"/>
              <w:right w:val="nil"/>
            </w:tcBorders>
          </w:tcPr>
          <w:p w14:paraId="5F0DD05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rPr>
            </w:pPr>
          </w:p>
        </w:tc>
        <w:tc>
          <w:tcPr>
            <w:tcW w:w="864" w:type="pct"/>
            <w:tcBorders>
              <w:left w:val="nil"/>
              <w:bottom w:val="single" w:sz="6" w:space="0" w:color="auto"/>
              <w:right w:val="nil"/>
            </w:tcBorders>
          </w:tcPr>
          <w:p w14:paraId="2FFE8E9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left w:val="nil"/>
              <w:bottom w:val="single" w:sz="6" w:space="0" w:color="auto"/>
              <w:right w:val="nil"/>
            </w:tcBorders>
          </w:tcPr>
          <w:p w14:paraId="53B03F4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508" w:type="pct"/>
            <w:tcBorders>
              <w:left w:val="nil"/>
              <w:bottom w:val="single" w:sz="6" w:space="0" w:color="auto"/>
              <w:right w:val="nil"/>
            </w:tcBorders>
          </w:tcPr>
          <w:p w14:paraId="2B7817C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c>
          <w:tcPr>
            <w:tcW w:w="102" w:type="pct"/>
            <w:tcBorders>
              <w:left w:val="nil"/>
              <w:bottom w:val="single" w:sz="6" w:space="0" w:color="auto"/>
              <w:right w:val="nil"/>
            </w:tcBorders>
          </w:tcPr>
          <w:p w14:paraId="3935F63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single" w:sz="4" w:space="0" w:color="auto"/>
              <w:left w:val="nil"/>
              <w:bottom w:val="single" w:sz="6" w:space="0" w:color="auto"/>
              <w:right w:val="nil"/>
            </w:tcBorders>
          </w:tcPr>
          <w:p w14:paraId="6633F85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447" w:type="pct"/>
            <w:tcBorders>
              <w:top w:val="single" w:sz="4" w:space="0" w:color="auto"/>
              <w:left w:val="nil"/>
              <w:bottom w:val="single" w:sz="6" w:space="0" w:color="auto"/>
              <w:right w:val="nil"/>
            </w:tcBorders>
          </w:tcPr>
          <w:p w14:paraId="72CB29A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c>
          <w:tcPr>
            <w:tcW w:w="61" w:type="pct"/>
            <w:tcBorders>
              <w:left w:val="nil"/>
              <w:bottom w:val="single" w:sz="6" w:space="0" w:color="auto"/>
              <w:right w:val="nil"/>
            </w:tcBorders>
          </w:tcPr>
          <w:p w14:paraId="770AA64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single" w:sz="4" w:space="0" w:color="auto"/>
              <w:left w:val="nil"/>
              <w:bottom w:val="single" w:sz="6" w:space="0" w:color="auto"/>
              <w:right w:val="nil"/>
            </w:tcBorders>
          </w:tcPr>
          <w:p w14:paraId="6E9A59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481" w:type="pct"/>
            <w:tcBorders>
              <w:top w:val="single" w:sz="4" w:space="0" w:color="auto"/>
              <w:left w:val="nil"/>
              <w:bottom w:val="single" w:sz="6" w:space="0" w:color="auto"/>
              <w:right w:val="nil"/>
            </w:tcBorders>
          </w:tcPr>
          <w:p w14:paraId="327B61E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r>
      <w:tr w:rsidR="00E904EC" w:rsidRPr="00420412" w14:paraId="1C716EB4" w14:textId="77777777" w:rsidTr="00A85E55">
        <w:trPr>
          <w:trHeight w:val="227"/>
        </w:trPr>
        <w:tc>
          <w:tcPr>
            <w:tcW w:w="1066" w:type="pct"/>
            <w:tcBorders>
              <w:top w:val="nil"/>
              <w:left w:val="nil"/>
              <w:bottom w:val="nil"/>
              <w:right w:val="nil"/>
            </w:tcBorders>
          </w:tcPr>
          <w:p w14:paraId="7D7750C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i/>
              </w:rPr>
            </w:pPr>
            <w:r w:rsidRPr="00420412">
              <w:rPr>
                <w:rFonts w:ascii="Times New Roman" w:hAnsi="Times New Roman" w:cs="Times New Roman"/>
                <w:i/>
              </w:rPr>
              <w:t>Population Ecology</w:t>
            </w:r>
          </w:p>
        </w:tc>
        <w:tc>
          <w:tcPr>
            <w:tcW w:w="864" w:type="pct"/>
            <w:tcBorders>
              <w:top w:val="nil"/>
              <w:left w:val="nil"/>
              <w:bottom w:val="nil"/>
              <w:right w:val="nil"/>
            </w:tcBorders>
          </w:tcPr>
          <w:p w14:paraId="6562E72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1E4A2BD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1E81AAA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6F7DB68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4D0CA7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18F3F44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61EFE2D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4ADF67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77A5531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62BEF155" w14:textId="77777777" w:rsidTr="00A85E55">
        <w:trPr>
          <w:trHeight w:val="227"/>
        </w:trPr>
        <w:tc>
          <w:tcPr>
            <w:tcW w:w="1066" w:type="pct"/>
            <w:tcBorders>
              <w:top w:val="nil"/>
              <w:left w:val="nil"/>
              <w:bottom w:val="nil"/>
              <w:right w:val="nil"/>
            </w:tcBorders>
          </w:tcPr>
          <w:p w14:paraId="46B09EA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Size</w:t>
            </w:r>
          </w:p>
        </w:tc>
        <w:tc>
          <w:tcPr>
            <w:tcW w:w="864" w:type="pct"/>
            <w:tcBorders>
              <w:top w:val="nil"/>
              <w:left w:val="nil"/>
              <w:bottom w:val="nil"/>
              <w:right w:val="nil"/>
            </w:tcBorders>
          </w:tcPr>
          <w:p w14:paraId="00C3F791"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78FD294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c>
          <w:tcPr>
            <w:tcW w:w="508" w:type="pct"/>
            <w:tcBorders>
              <w:top w:val="nil"/>
              <w:left w:val="nil"/>
              <w:bottom w:val="nil"/>
              <w:right w:val="nil"/>
            </w:tcBorders>
          </w:tcPr>
          <w:p w14:paraId="23264E9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102" w:type="pct"/>
            <w:tcBorders>
              <w:top w:val="nil"/>
              <w:left w:val="nil"/>
              <w:bottom w:val="nil"/>
              <w:right w:val="nil"/>
            </w:tcBorders>
          </w:tcPr>
          <w:p w14:paraId="0FA186D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2BDCDD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c>
          <w:tcPr>
            <w:tcW w:w="447" w:type="pct"/>
            <w:tcBorders>
              <w:top w:val="nil"/>
              <w:left w:val="nil"/>
              <w:bottom w:val="nil"/>
              <w:right w:val="nil"/>
            </w:tcBorders>
          </w:tcPr>
          <w:p w14:paraId="068EFA7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61" w:type="pct"/>
            <w:tcBorders>
              <w:top w:val="nil"/>
              <w:left w:val="nil"/>
              <w:bottom w:val="nil"/>
              <w:right w:val="nil"/>
            </w:tcBorders>
          </w:tcPr>
          <w:p w14:paraId="362A772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629CC3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-0.16***</w:t>
            </w:r>
          </w:p>
        </w:tc>
        <w:tc>
          <w:tcPr>
            <w:tcW w:w="481" w:type="pct"/>
            <w:tcBorders>
              <w:top w:val="nil"/>
              <w:left w:val="nil"/>
              <w:bottom w:val="nil"/>
              <w:right w:val="nil"/>
            </w:tcBorders>
          </w:tcPr>
          <w:p w14:paraId="5C8B300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1B0F5BA9" w14:textId="77777777" w:rsidTr="00A85E55">
        <w:trPr>
          <w:trHeight w:val="227"/>
        </w:trPr>
        <w:tc>
          <w:tcPr>
            <w:tcW w:w="1066" w:type="pct"/>
            <w:tcBorders>
              <w:top w:val="nil"/>
              <w:left w:val="nil"/>
              <w:bottom w:val="nil"/>
              <w:right w:val="nil"/>
            </w:tcBorders>
          </w:tcPr>
          <w:p w14:paraId="523D33D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Age</w:t>
            </w:r>
          </w:p>
        </w:tc>
        <w:tc>
          <w:tcPr>
            <w:tcW w:w="864" w:type="pct"/>
            <w:tcBorders>
              <w:top w:val="nil"/>
              <w:left w:val="nil"/>
              <w:bottom w:val="nil"/>
              <w:right w:val="nil"/>
            </w:tcBorders>
          </w:tcPr>
          <w:p w14:paraId="10FA1FB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669F5ED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508" w:type="pct"/>
            <w:tcBorders>
              <w:top w:val="nil"/>
              <w:left w:val="nil"/>
              <w:bottom w:val="nil"/>
              <w:right w:val="nil"/>
            </w:tcBorders>
          </w:tcPr>
          <w:p w14:paraId="0B0609C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102" w:type="pct"/>
            <w:tcBorders>
              <w:top w:val="nil"/>
              <w:left w:val="nil"/>
              <w:bottom w:val="nil"/>
              <w:right w:val="nil"/>
            </w:tcBorders>
          </w:tcPr>
          <w:p w14:paraId="01B2604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323573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-0.20***</w:t>
            </w:r>
          </w:p>
        </w:tc>
        <w:tc>
          <w:tcPr>
            <w:tcW w:w="447" w:type="pct"/>
            <w:tcBorders>
              <w:top w:val="nil"/>
              <w:left w:val="nil"/>
              <w:bottom w:val="nil"/>
              <w:right w:val="nil"/>
            </w:tcBorders>
          </w:tcPr>
          <w:p w14:paraId="6DD6666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61" w:type="pct"/>
            <w:tcBorders>
              <w:top w:val="nil"/>
              <w:left w:val="nil"/>
              <w:bottom w:val="nil"/>
              <w:right w:val="nil"/>
            </w:tcBorders>
          </w:tcPr>
          <w:p w14:paraId="552434F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910F21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0.12***</w:t>
            </w:r>
          </w:p>
        </w:tc>
        <w:tc>
          <w:tcPr>
            <w:tcW w:w="481" w:type="pct"/>
            <w:tcBorders>
              <w:top w:val="nil"/>
              <w:left w:val="nil"/>
              <w:bottom w:val="nil"/>
              <w:right w:val="nil"/>
            </w:tcBorders>
          </w:tcPr>
          <w:p w14:paraId="4A257BE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662F2CD6" w14:textId="77777777" w:rsidTr="00A85E55">
        <w:trPr>
          <w:trHeight w:val="227"/>
        </w:trPr>
        <w:tc>
          <w:tcPr>
            <w:tcW w:w="1066" w:type="pct"/>
            <w:tcBorders>
              <w:top w:val="nil"/>
              <w:left w:val="nil"/>
              <w:bottom w:val="nil"/>
              <w:right w:val="nil"/>
            </w:tcBorders>
          </w:tcPr>
          <w:p w14:paraId="373C16D8"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Type</w:t>
            </w:r>
          </w:p>
        </w:tc>
        <w:tc>
          <w:tcPr>
            <w:tcW w:w="864" w:type="pct"/>
            <w:tcBorders>
              <w:top w:val="nil"/>
              <w:left w:val="nil"/>
              <w:bottom w:val="nil"/>
              <w:right w:val="nil"/>
            </w:tcBorders>
          </w:tcPr>
          <w:p w14:paraId="17453C01"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561BBC8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011CF39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4EB9D28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9CF5E3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335F287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64A15DE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D9CA25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1D0BBBC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42CE123F" w14:textId="77777777" w:rsidTr="00A85E55">
        <w:trPr>
          <w:trHeight w:val="227"/>
        </w:trPr>
        <w:tc>
          <w:tcPr>
            <w:tcW w:w="1066" w:type="pct"/>
            <w:tcBorders>
              <w:top w:val="nil"/>
              <w:left w:val="nil"/>
              <w:bottom w:val="nil"/>
              <w:right w:val="nil"/>
            </w:tcBorders>
          </w:tcPr>
          <w:p w14:paraId="3AD7F76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0A3A958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Standard charity</w:t>
            </w:r>
          </w:p>
        </w:tc>
        <w:tc>
          <w:tcPr>
            <w:tcW w:w="507" w:type="pct"/>
            <w:tcBorders>
              <w:top w:val="nil"/>
              <w:left w:val="nil"/>
              <w:bottom w:val="nil"/>
              <w:right w:val="nil"/>
            </w:tcBorders>
          </w:tcPr>
          <w:p w14:paraId="0486A8C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508" w:type="pct"/>
            <w:tcBorders>
              <w:top w:val="nil"/>
              <w:left w:val="nil"/>
              <w:bottom w:val="nil"/>
              <w:right w:val="nil"/>
            </w:tcBorders>
          </w:tcPr>
          <w:p w14:paraId="3D06444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102" w:type="pct"/>
            <w:tcBorders>
              <w:top w:val="nil"/>
              <w:left w:val="nil"/>
              <w:bottom w:val="nil"/>
              <w:right w:val="nil"/>
            </w:tcBorders>
          </w:tcPr>
          <w:p w14:paraId="3476D53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DDDEB3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47" w:type="pct"/>
            <w:tcBorders>
              <w:top w:val="nil"/>
              <w:left w:val="nil"/>
              <w:bottom w:val="nil"/>
              <w:right w:val="nil"/>
            </w:tcBorders>
          </w:tcPr>
          <w:p w14:paraId="55951663"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61" w:type="pct"/>
            <w:tcBorders>
              <w:top w:val="nil"/>
              <w:left w:val="nil"/>
              <w:bottom w:val="nil"/>
              <w:right w:val="nil"/>
            </w:tcBorders>
          </w:tcPr>
          <w:p w14:paraId="5388AE6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D97887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81" w:type="pct"/>
            <w:tcBorders>
              <w:top w:val="nil"/>
              <w:left w:val="nil"/>
              <w:bottom w:val="nil"/>
              <w:right w:val="nil"/>
            </w:tcBorders>
          </w:tcPr>
          <w:p w14:paraId="795B68B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r>
      <w:tr w:rsidR="00E904EC" w:rsidRPr="00420412" w14:paraId="49BD209B" w14:textId="77777777" w:rsidTr="00A85E55">
        <w:trPr>
          <w:trHeight w:val="227"/>
        </w:trPr>
        <w:tc>
          <w:tcPr>
            <w:tcW w:w="1066" w:type="pct"/>
            <w:tcBorders>
              <w:top w:val="nil"/>
              <w:left w:val="nil"/>
              <w:bottom w:val="nil"/>
              <w:right w:val="nil"/>
            </w:tcBorders>
          </w:tcPr>
          <w:p w14:paraId="769ED0D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45BE3BF8"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Society or institution</w:t>
            </w:r>
          </w:p>
        </w:tc>
        <w:tc>
          <w:tcPr>
            <w:tcW w:w="507" w:type="pct"/>
            <w:tcBorders>
              <w:top w:val="nil"/>
              <w:left w:val="nil"/>
              <w:bottom w:val="nil"/>
              <w:right w:val="nil"/>
            </w:tcBorders>
          </w:tcPr>
          <w:p w14:paraId="2E0F62C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4.56***</w:t>
            </w:r>
          </w:p>
        </w:tc>
        <w:tc>
          <w:tcPr>
            <w:tcW w:w="508" w:type="pct"/>
            <w:tcBorders>
              <w:top w:val="nil"/>
              <w:left w:val="nil"/>
              <w:bottom w:val="nil"/>
              <w:right w:val="nil"/>
            </w:tcBorders>
          </w:tcPr>
          <w:p w14:paraId="1F4C286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102" w:type="pct"/>
            <w:tcBorders>
              <w:top w:val="nil"/>
              <w:left w:val="nil"/>
              <w:bottom w:val="nil"/>
              <w:right w:val="nil"/>
            </w:tcBorders>
          </w:tcPr>
          <w:p w14:paraId="47B7E52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74DE867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7.31***</w:t>
            </w:r>
          </w:p>
        </w:tc>
        <w:tc>
          <w:tcPr>
            <w:tcW w:w="447" w:type="pct"/>
            <w:tcBorders>
              <w:top w:val="nil"/>
              <w:left w:val="nil"/>
              <w:bottom w:val="nil"/>
              <w:right w:val="nil"/>
            </w:tcBorders>
          </w:tcPr>
          <w:p w14:paraId="17D9951E"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0.24</w:t>
            </w:r>
          </w:p>
        </w:tc>
        <w:tc>
          <w:tcPr>
            <w:tcW w:w="61" w:type="pct"/>
            <w:tcBorders>
              <w:top w:val="nil"/>
              <w:left w:val="nil"/>
              <w:bottom w:val="nil"/>
              <w:right w:val="nil"/>
            </w:tcBorders>
          </w:tcPr>
          <w:p w14:paraId="113A6C8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0963301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4.18***</w:t>
            </w:r>
          </w:p>
        </w:tc>
        <w:tc>
          <w:tcPr>
            <w:tcW w:w="481" w:type="pct"/>
            <w:tcBorders>
              <w:top w:val="nil"/>
              <w:left w:val="nil"/>
              <w:bottom w:val="nil"/>
              <w:right w:val="nil"/>
            </w:tcBorders>
          </w:tcPr>
          <w:p w14:paraId="3D38DE8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r>
      <w:tr w:rsidR="00E904EC" w:rsidRPr="00420412" w14:paraId="01725324" w14:textId="77777777" w:rsidTr="00A85E55">
        <w:trPr>
          <w:trHeight w:val="227"/>
        </w:trPr>
        <w:tc>
          <w:tcPr>
            <w:tcW w:w="1066" w:type="pct"/>
            <w:tcBorders>
              <w:top w:val="nil"/>
              <w:left w:val="nil"/>
              <w:bottom w:val="nil"/>
              <w:right w:val="nil"/>
            </w:tcBorders>
          </w:tcPr>
          <w:p w14:paraId="7798AC0D"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370D7572"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Trustees of a trust</w:t>
            </w:r>
          </w:p>
        </w:tc>
        <w:tc>
          <w:tcPr>
            <w:tcW w:w="507" w:type="pct"/>
            <w:tcBorders>
              <w:top w:val="nil"/>
              <w:left w:val="nil"/>
              <w:bottom w:val="nil"/>
              <w:right w:val="nil"/>
            </w:tcBorders>
          </w:tcPr>
          <w:p w14:paraId="1A5F60A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4.77***</w:t>
            </w:r>
          </w:p>
        </w:tc>
        <w:tc>
          <w:tcPr>
            <w:tcW w:w="508" w:type="pct"/>
            <w:tcBorders>
              <w:top w:val="nil"/>
              <w:left w:val="nil"/>
              <w:bottom w:val="nil"/>
              <w:right w:val="nil"/>
            </w:tcBorders>
          </w:tcPr>
          <w:p w14:paraId="580C5A2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102" w:type="pct"/>
            <w:tcBorders>
              <w:top w:val="nil"/>
              <w:left w:val="nil"/>
              <w:bottom w:val="nil"/>
              <w:right w:val="nil"/>
            </w:tcBorders>
          </w:tcPr>
          <w:p w14:paraId="6CECA3A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D4F0AB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7.43***</w:t>
            </w:r>
          </w:p>
        </w:tc>
        <w:tc>
          <w:tcPr>
            <w:tcW w:w="447" w:type="pct"/>
            <w:tcBorders>
              <w:top w:val="nil"/>
              <w:left w:val="nil"/>
              <w:bottom w:val="nil"/>
              <w:right w:val="nil"/>
            </w:tcBorders>
          </w:tcPr>
          <w:p w14:paraId="6C5A1E0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0.24</w:t>
            </w:r>
          </w:p>
        </w:tc>
        <w:tc>
          <w:tcPr>
            <w:tcW w:w="61" w:type="pct"/>
            <w:tcBorders>
              <w:top w:val="nil"/>
              <w:left w:val="nil"/>
              <w:bottom w:val="nil"/>
              <w:right w:val="nil"/>
            </w:tcBorders>
          </w:tcPr>
          <w:p w14:paraId="583E40A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742AE9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4.75***</w:t>
            </w:r>
          </w:p>
        </w:tc>
        <w:tc>
          <w:tcPr>
            <w:tcW w:w="481" w:type="pct"/>
            <w:tcBorders>
              <w:top w:val="nil"/>
              <w:left w:val="nil"/>
              <w:bottom w:val="nil"/>
              <w:right w:val="nil"/>
            </w:tcBorders>
          </w:tcPr>
          <w:p w14:paraId="0431B17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r>
      <w:tr w:rsidR="00E904EC" w:rsidRPr="00420412" w14:paraId="1DDB3FBA" w14:textId="77777777" w:rsidTr="00A85E55">
        <w:trPr>
          <w:trHeight w:val="227"/>
        </w:trPr>
        <w:tc>
          <w:tcPr>
            <w:tcW w:w="1066" w:type="pct"/>
            <w:tcBorders>
              <w:top w:val="nil"/>
              <w:left w:val="nil"/>
              <w:bottom w:val="nil"/>
              <w:right w:val="nil"/>
            </w:tcBorders>
          </w:tcPr>
          <w:p w14:paraId="19EC39F0"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Education</w:t>
            </w:r>
          </w:p>
        </w:tc>
        <w:tc>
          <w:tcPr>
            <w:tcW w:w="864" w:type="pct"/>
            <w:tcBorders>
              <w:top w:val="nil"/>
              <w:left w:val="nil"/>
              <w:bottom w:val="nil"/>
              <w:right w:val="nil"/>
            </w:tcBorders>
          </w:tcPr>
          <w:p w14:paraId="167765F6"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7D8F4F1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-0.23**</w:t>
            </w:r>
          </w:p>
        </w:tc>
        <w:tc>
          <w:tcPr>
            <w:tcW w:w="508" w:type="pct"/>
            <w:tcBorders>
              <w:top w:val="nil"/>
              <w:left w:val="nil"/>
              <w:bottom w:val="nil"/>
              <w:right w:val="nil"/>
            </w:tcBorders>
          </w:tcPr>
          <w:p w14:paraId="7DD9265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102" w:type="pct"/>
            <w:tcBorders>
              <w:top w:val="nil"/>
              <w:left w:val="nil"/>
              <w:bottom w:val="nil"/>
              <w:right w:val="nil"/>
            </w:tcBorders>
          </w:tcPr>
          <w:p w14:paraId="0E9FB94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2093E07E"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47" w:type="pct"/>
            <w:tcBorders>
              <w:top w:val="nil"/>
              <w:left w:val="nil"/>
              <w:bottom w:val="nil"/>
              <w:right w:val="nil"/>
            </w:tcBorders>
          </w:tcPr>
          <w:p w14:paraId="6417F36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61" w:type="pct"/>
            <w:tcBorders>
              <w:top w:val="nil"/>
              <w:left w:val="nil"/>
              <w:bottom w:val="nil"/>
              <w:right w:val="nil"/>
            </w:tcBorders>
          </w:tcPr>
          <w:p w14:paraId="05E08D2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29404D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0.13</w:t>
            </w:r>
          </w:p>
        </w:tc>
        <w:tc>
          <w:tcPr>
            <w:tcW w:w="481" w:type="pct"/>
            <w:tcBorders>
              <w:top w:val="nil"/>
              <w:left w:val="nil"/>
              <w:bottom w:val="nil"/>
              <w:right w:val="nil"/>
            </w:tcBorders>
          </w:tcPr>
          <w:p w14:paraId="538B30C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r>
      <w:tr w:rsidR="00E904EC" w:rsidRPr="00420412" w14:paraId="480D5F1E" w14:textId="77777777" w:rsidTr="00A85E55">
        <w:trPr>
          <w:trHeight w:val="227"/>
        </w:trPr>
        <w:tc>
          <w:tcPr>
            <w:tcW w:w="1066" w:type="pct"/>
            <w:tcBorders>
              <w:top w:val="nil"/>
              <w:left w:val="nil"/>
              <w:bottom w:val="nil"/>
              <w:right w:val="nil"/>
            </w:tcBorders>
          </w:tcPr>
          <w:p w14:paraId="7F28789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CYP</w:t>
            </w:r>
          </w:p>
        </w:tc>
        <w:tc>
          <w:tcPr>
            <w:tcW w:w="864" w:type="pct"/>
            <w:tcBorders>
              <w:top w:val="nil"/>
              <w:left w:val="nil"/>
              <w:bottom w:val="nil"/>
              <w:right w:val="nil"/>
            </w:tcBorders>
          </w:tcPr>
          <w:p w14:paraId="4EA737A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000E289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0.30***</w:t>
            </w:r>
          </w:p>
        </w:tc>
        <w:tc>
          <w:tcPr>
            <w:tcW w:w="508" w:type="pct"/>
            <w:tcBorders>
              <w:top w:val="nil"/>
              <w:left w:val="nil"/>
              <w:bottom w:val="nil"/>
              <w:right w:val="nil"/>
            </w:tcBorders>
          </w:tcPr>
          <w:p w14:paraId="3A3790B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102" w:type="pct"/>
            <w:tcBorders>
              <w:top w:val="nil"/>
              <w:left w:val="nil"/>
              <w:bottom w:val="nil"/>
              <w:right w:val="nil"/>
            </w:tcBorders>
          </w:tcPr>
          <w:p w14:paraId="00B81D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23EFE9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447" w:type="pct"/>
            <w:tcBorders>
              <w:top w:val="nil"/>
              <w:left w:val="nil"/>
              <w:bottom w:val="nil"/>
              <w:right w:val="nil"/>
            </w:tcBorders>
          </w:tcPr>
          <w:p w14:paraId="35B8FD2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61" w:type="pct"/>
            <w:tcBorders>
              <w:top w:val="nil"/>
              <w:left w:val="nil"/>
              <w:bottom w:val="nil"/>
              <w:right w:val="nil"/>
            </w:tcBorders>
          </w:tcPr>
          <w:p w14:paraId="14D3DB6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E93E81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c>
          <w:tcPr>
            <w:tcW w:w="481" w:type="pct"/>
            <w:tcBorders>
              <w:top w:val="nil"/>
              <w:left w:val="nil"/>
              <w:bottom w:val="nil"/>
              <w:right w:val="nil"/>
            </w:tcBorders>
          </w:tcPr>
          <w:p w14:paraId="2B3C6C2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r>
      <w:tr w:rsidR="00E904EC" w:rsidRPr="00420412" w14:paraId="162ACE00" w14:textId="77777777" w:rsidTr="00A85E55">
        <w:trPr>
          <w:trHeight w:val="227"/>
        </w:trPr>
        <w:tc>
          <w:tcPr>
            <w:tcW w:w="1066" w:type="pct"/>
            <w:tcBorders>
              <w:top w:val="nil"/>
              <w:left w:val="nil"/>
              <w:bottom w:val="nil"/>
              <w:right w:val="nil"/>
            </w:tcBorders>
          </w:tcPr>
          <w:p w14:paraId="4406EB06"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Area of Operation</w:t>
            </w:r>
          </w:p>
        </w:tc>
        <w:tc>
          <w:tcPr>
            <w:tcW w:w="864" w:type="pct"/>
            <w:tcBorders>
              <w:top w:val="nil"/>
              <w:left w:val="nil"/>
              <w:bottom w:val="nil"/>
              <w:right w:val="nil"/>
            </w:tcBorders>
          </w:tcPr>
          <w:p w14:paraId="587318F3"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5290FEF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1F9217A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42A25E4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6A077FE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3CC22D3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004D533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17E8D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5EF5C8F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7F613F64" w14:textId="77777777" w:rsidTr="00A85E55">
        <w:trPr>
          <w:trHeight w:val="227"/>
        </w:trPr>
        <w:tc>
          <w:tcPr>
            <w:tcW w:w="1066" w:type="pct"/>
            <w:tcBorders>
              <w:top w:val="nil"/>
              <w:left w:val="nil"/>
              <w:bottom w:val="nil"/>
              <w:right w:val="nil"/>
            </w:tcBorders>
          </w:tcPr>
          <w:p w14:paraId="032D8090"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03A9CE63"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Local</w:t>
            </w:r>
          </w:p>
        </w:tc>
        <w:tc>
          <w:tcPr>
            <w:tcW w:w="507" w:type="pct"/>
            <w:tcBorders>
              <w:top w:val="nil"/>
              <w:left w:val="nil"/>
              <w:bottom w:val="nil"/>
              <w:right w:val="nil"/>
            </w:tcBorders>
          </w:tcPr>
          <w:p w14:paraId="245F56A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508" w:type="pct"/>
            <w:tcBorders>
              <w:top w:val="nil"/>
              <w:left w:val="nil"/>
              <w:bottom w:val="nil"/>
              <w:right w:val="nil"/>
            </w:tcBorders>
          </w:tcPr>
          <w:p w14:paraId="788D09D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102" w:type="pct"/>
            <w:tcBorders>
              <w:top w:val="nil"/>
              <w:left w:val="nil"/>
              <w:bottom w:val="nil"/>
              <w:right w:val="nil"/>
            </w:tcBorders>
          </w:tcPr>
          <w:p w14:paraId="55BFA0B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385444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47" w:type="pct"/>
            <w:tcBorders>
              <w:top w:val="nil"/>
              <w:left w:val="nil"/>
              <w:bottom w:val="nil"/>
              <w:right w:val="nil"/>
            </w:tcBorders>
          </w:tcPr>
          <w:p w14:paraId="1A9A242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61" w:type="pct"/>
            <w:tcBorders>
              <w:top w:val="nil"/>
              <w:left w:val="nil"/>
              <w:bottom w:val="nil"/>
              <w:right w:val="nil"/>
            </w:tcBorders>
          </w:tcPr>
          <w:p w14:paraId="266AA2E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3F80F2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81" w:type="pct"/>
            <w:tcBorders>
              <w:top w:val="nil"/>
              <w:left w:val="nil"/>
              <w:bottom w:val="nil"/>
              <w:right w:val="nil"/>
            </w:tcBorders>
          </w:tcPr>
          <w:p w14:paraId="3E69E41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r>
      <w:tr w:rsidR="00E904EC" w:rsidRPr="00420412" w14:paraId="0994D75C" w14:textId="77777777" w:rsidTr="00A85E55">
        <w:trPr>
          <w:trHeight w:val="227"/>
        </w:trPr>
        <w:tc>
          <w:tcPr>
            <w:tcW w:w="1066" w:type="pct"/>
            <w:tcBorders>
              <w:top w:val="nil"/>
              <w:left w:val="nil"/>
              <w:bottom w:val="nil"/>
              <w:right w:val="nil"/>
            </w:tcBorders>
          </w:tcPr>
          <w:p w14:paraId="50C9E021"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6BA8351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National</w:t>
            </w:r>
          </w:p>
        </w:tc>
        <w:tc>
          <w:tcPr>
            <w:tcW w:w="507" w:type="pct"/>
            <w:tcBorders>
              <w:top w:val="nil"/>
              <w:left w:val="nil"/>
              <w:bottom w:val="nil"/>
              <w:right w:val="nil"/>
            </w:tcBorders>
          </w:tcPr>
          <w:p w14:paraId="2F0AA5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-0.11</w:t>
            </w:r>
          </w:p>
        </w:tc>
        <w:tc>
          <w:tcPr>
            <w:tcW w:w="508" w:type="pct"/>
            <w:tcBorders>
              <w:top w:val="nil"/>
              <w:left w:val="nil"/>
              <w:bottom w:val="nil"/>
              <w:right w:val="nil"/>
            </w:tcBorders>
          </w:tcPr>
          <w:p w14:paraId="4681C4E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102" w:type="pct"/>
            <w:tcBorders>
              <w:top w:val="nil"/>
              <w:left w:val="nil"/>
              <w:bottom w:val="nil"/>
              <w:right w:val="nil"/>
            </w:tcBorders>
          </w:tcPr>
          <w:p w14:paraId="7B6C4F9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0537885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0.19*</w:t>
            </w:r>
          </w:p>
        </w:tc>
        <w:tc>
          <w:tcPr>
            <w:tcW w:w="447" w:type="pct"/>
            <w:tcBorders>
              <w:top w:val="nil"/>
              <w:left w:val="nil"/>
              <w:bottom w:val="nil"/>
              <w:right w:val="nil"/>
            </w:tcBorders>
          </w:tcPr>
          <w:p w14:paraId="3E75412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c>
          <w:tcPr>
            <w:tcW w:w="61" w:type="pct"/>
            <w:tcBorders>
              <w:top w:val="nil"/>
              <w:left w:val="nil"/>
              <w:bottom w:val="nil"/>
              <w:right w:val="nil"/>
            </w:tcBorders>
          </w:tcPr>
          <w:p w14:paraId="335131B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4CECE3F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0.19**</w:t>
            </w:r>
          </w:p>
        </w:tc>
        <w:tc>
          <w:tcPr>
            <w:tcW w:w="481" w:type="pct"/>
            <w:tcBorders>
              <w:top w:val="nil"/>
              <w:left w:val="nil"/>
              <w:bottom w:val="nil"/>
              <w:right w:val="nil"/>
            </w:tcBorders>
          </w:tcPr>
          <w:p w14:paraId="36F2543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r>
      <w:tr w:rsidR="00E904EC" w:rsidRPr="00420412" w14:paraId="019B70D4" w14:textId="77777777" w:rsidTr="00A85E55">
        <w:trPr>
          <w:trHeight w:val="227"/>
        </w:trPr>
        <w:tc>
          <w:tcPr>
            <w:tcW w:w="1066" w:type="pct"/>
            <w:tcBorders>
              <w:top w:val="nil"/>
              <w:left w:val="nil"/>
              <w:bottom w:val="nil"/>
              <w:right w:val="nil"/>
            </w:tcBorders>
          </w:tcPr>
          <w:p w14:paraId="2E16AC0E"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36D36170"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International</w:t>
            </w:r>
          </w:p>
        </w:tc>
        <w:tc>
          <w:tcPr>
            <w:tcW w:w="507" w:type="pct"/>
            <w:tcBorders>
              <w:top w:val="nil"/>
              <w:left w:val="nil"/>
              <w:bottom w:val="nil"/>
              <w:right w:val="nil"/>
            </w:tcBorders>
          </w:tcPr>
          <w:p w14:paraId="664DE30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-0.31*</w:t>
            </w:r>
          </w:p>
        </w:tc>
        <w:tc>
          <w:tcPr>
            <w:tcW w:w="508" w:type="pct"/>
            <w:tcBorders>
              <w:top w:val="nil"/>
              <w:left w:val="nil"/>
              <w:bottom w:val="nil"/>
              <w:right w:val="nil"/>
            </w:tcBorders>
          </w:tcPr>
          <w:p w14:paraId="550C29A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0.13</w:t>
            </w:r>
          </w:p>
        </w:tc>
        <w:tc>
          <w:tcPr>
            <w:tcW w:w="102" w:type="pct"/>
            <w:tcBorders>
              <w:top w:val="nil"/>
              <w:left w:val="nil"/>
              <w:bottom w:val="nil"/>
              <w:right w:val="nil"/>
            </w:tcBorders>
          </w:tcPr>
          <w:p w14:paraId="4EA629B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579BCAC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0.38*</w:t>
            </w:r>
          </w:p>
        </w:tc>
        <w:tc>
          <w:tcPr>
            <w:tcW w:w="447" w:type="pct"/>
            <w:tcBorders>
              <w:top w:val="nil"/>
              <w:left w:val="nil"/>
              <w:bottom w:val="nil"/>
              <w:right w:val="nil"/>
            </w:tcBorders>
          </w:tcPr>
          <w:p w14:paraId="0EBEA74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0.15</w:t>
            </w:r>
          </w:p>
        </w:tc>
        <w:tc>
          <w:tcPr>
            <w:tcW w:w="61" w:type="pct"/>
            <w:tcBorders>
              <w:top w:val="nil"/>
              <w:left w:val="nil"/>
              <w:bottom w:val="nil"/>
              <w:right w:val="nil"/>
            </w:tcBorders>
          </w:tcPr>
          <w:p w14:paraId="4323519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CFDD3B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0.03</w:t>
            </w:r>
          </w:p>
        </w:tc>
        <w:tc>
          <w:tcPr>
            <w:tcW w:w="481" w:type="pct"/>
            <w:tcBorders>
              <w:top w:val="nil"/>
              <w:left w:val="nil"/>
              <w:bottom w:val="nil"/>
              <w:right w:val="nil"/>
            </w:tcBorders>
          </w:tcPr>
          <w:p w14:paraId="70AEEBD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r>
      <w:tr w:rsidR="00E904EC" w:rsidRPr="00420412" w14:paraId="2BFD87E1" w14:textId="77777777" w:rsidTr="00A85E55">
        <w:trPr>
          <w:trHeight w:val="227"/>
        </w:trPr>
        <w:tc>
          <w:tcPr>
            <w:tcW w:w="1066" w:type="pct"/>
            <w:tcBorders>
              <w:top w:val="nil"/>
              <w:left w:val="nil"/>
              <w:bottom w:val="nil"/>
              <w:right w:val="nil"/>
            </w:tcBorders>
          </w:tcPr>
          <w:p w14:paraId="43442C1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i/>
              </w:rPr>
            </w:pPr>
            <w:r w:rsidRPr="00420412">
              <w:rPr>
                <w:rFonts w:ascii="Times New Roman" w:hAnsi="Times New Roman" w:cs="Times New Roman"/>
                <w:i/>
              </w:rPr>
              <w:t>Resource Dependence</w:t>
            </w:r>
          </w:p>
        </w:tc>
        <w:tc>
          <w:tcPr>
            <w:tcW w:w="864" w:type="pct"/>
            <w:tcBorders>
              <w:top w:val="nil"/>
              <w:left w:val="nil"/>
              <w:bottom w:val="nil"/>
              <w:right w:val="nil"/>
            </w:tcBorders>
          </w:tcPr>
          <w:p w14:paraId="295C353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5173440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4E054C0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3C41BA8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09E743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19DC1B6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2C14CAB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4B2799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3DEF9A4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00372175" w14:textId="77777777" w:rsidTr="00A85E55">
        <w:trPr>
          <w:trHeight w:val="227"/>
        </w:trPr>
        <w:tc>
          <w:tcPr>
            <w:tcW w:w="1066" w:type="pct"/>
            <w:tcBorders>
              <w:top w:val="nil"/>
              <w:left w:val="nil"/>
              <w:bottom w:val="nil"/>
              <w:right w:val="nil"/>
            </w:tcBorders>
          </w:tcPr>
          <w:p w14:paraId="38529B8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Donations</w:t>
            </w:r>
          </w:p>
        </w:tc>
        <w:tc>
          <w:tcPr>
            <w:tcW w:w="864" w:type="pct"/>
            <w:tcBorders>
              <w:top w:val="nil"/>
              <w:left w:val="nil"/>
              <w:bottom w:val="nil"/>
              <w:right w:val="nil"/>
            </w:tcBorders>
          </w:tcPr>
          <w:p w14:paraId="54256D3F"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3ADCF69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-0.11</w:t>
            </w:r>
          </w:p>
        </w:tc>
        <w:tc>
          <w:tcPr>
            <w:tcW w:w="508" w:type="pct"/>
            <w:tcBorders>
              <w:top w:val="nil"/>
              <w:left w:val="nil"/>
              <w:bottom w:val="nil"/>
              <w:right w:val="nil"/>
            </w:tcBorders>
          </w:tcPr>
          <w:p w14:paraId="49ED87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102" w:type="pct"/>
            <w:tcBorders>
              <w:top w:val="nil"/>
              <w:left w:val="nil"/>
              <w:bottom w:val="nil"/>
              <w:right w:val="nil"/>
            </w:tcBorders>
          </w:tcPr>
          <w:p w14:paraId="3879E85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7D3F15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-0.42***</w:t>
            </w:r>
          </w:p>
        </w:tc>
        <w:tc>
          <w:tcPr>
            <w:tcW w:w="447" w:type="pct"/>
            <w:tcBorders>
              <w:top w:val="nil"/>
              <w:left w:val="nil"/>
              <w:bottom w:val="nil"/>
              <w:right w:val="nil"/>
            </w:tcBorders>
          </w:tcPr>
          <w:p w14:paraId="58DE108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61" w:type="pct"/>
            <w:tcBorders>
              <w:top w:val="nil"/>
              <w:left w:val="nil"/>
              <w:bottom w:val="nil"/>
              <w:right w:val="nil"/>
            </w:tcBorders>
          </w:tcPr>
          <w:p w14:paraId="5A2D3C9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47B8C5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0.31***</w:t>
            </w:r>
          </w:p>
        </w:tc>
        <w:tc>
          <w:tcPr>
            <w:tcW w:w="481" w:type="pct"/>
            <w:tcBorders>
              <w:top w:val="nil"/>
              <w:left w:val="nil"/>
              <w:bottom w:val="nil"/>
              <w:right w:val="nil"/>
            </w:tcBorders>
          </w:tcPr>
          <w:p w14:paraId="62C37A4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r>
      <w:tr w:rsidR="00E904EC" w:rsidRPr="00420412" w14:paraId="785AB38E" w14:textId="77777777" w:rsidTr="00A85E55">
        <w:trPr>
          <w:trHeight w:val="227"/>
        </w:trPr>
        <w:tc>
          <w:tcPr>
            <w:tcW w:w="1066" w:type="pct"/>
            <w:tcBorders>
              <w:top w:val="nil"/>
              <w:left w:val="nil"/>
              <w:bottom w:val="nil"/>
              <w:right w:val="nil"/>
            </w:tcBorders>
          </w:tcPr>
          <w:p w14:paraId="5E0B3E4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Government</w:t>
            </w:r>
          </w:p>
        </w:tc>
        <w:tc>
          <w:tcPr>
            <w:tcW w:w="864" w:type="pct"/>
            <w:tcBorders>
              <w:top w:val="nil"/>
              <w:left w:val="nil"/>
              <w:bottom w:val="nil"/>
              <w:right w:val="nil"/>
            </w:tcBorders>
          </w:tcPr>
          <w:p w14:paraId="7061DDAC"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7582059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0.70***</w:t>
            </w:r>
          </w:p>
        </w:tc>
        <w:tc>
          <w:tcPr>
            <w:tcW w:w="508" w:type="pct"/>
            <w:tcBorders>
              <w:top w:val="nil"/>
              <w:left w:val="nil"/>
              <w:bottom w:val="nil"/>
              <w:right w:val="nil"/>
            </w:tcBorders>
          </w:tcPr>
          <w:p w14:paraId="181C961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c>
          <w:tcPr>
            <w:tcW w:w="102" w:type="pct"/>
            <w:tcBorders>
              <w:top w:val="nil"/>
              <w:left w:val="nil"/>
              <w:bottom w:val="nil"/>
              <w:right w:val="nil"/>
            </w:tcBorders>
          </w:tcPr>
          <w:p w14:paraId="1BB5F6E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2ECD9E8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47" w:type="pct"/>
            <w:tcBorders>
              <w:top w:val="nil"/>
              <w:left w:val="nil"/>
              <w:bottom w:val="nil"/>
              <w:right w:val="nil"/>
            </w:tcBorders>
          </w:tcPr>
          <w:p w14:paraId="2147C47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61" w:type="pct"/>
            <w:tcBorders>
              <w:top w:val="nil"/>
              <w:left w:val="nil"/>
              <w:bottom w:val="nil"/>
              <w:right w:val="nil"/>
            </w:tcBorders>
          </w:tcPr>
          <w:p w14:paraId="5948C2C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576512F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81" w:type="pct"/>
            <w:tcBorders>
              <w:top w:val="nil"/>
              <w:left w:val="nil"/>
              <w:bottom w:val="nil"/>
              <w:right w:val="nil"/>
            </w:tcBorders>
          </w:tcPr>
          <w:p w14:paraId="5B94D92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r>
      <w:tr w:rsidR="00E904EC" w:rsidRPr="00420412" w14:paraId="703E774F" w14:textId="77777777" w:rsidTr="00A85E55">
        <w:trPr>
          <w:trHeight w:val="227"/>
        </w:trPr>
        <w:tc>
          <w:tcPr>
            <w:tcW w:w="1066" w:type="pct"/>
            <w:tcBorders>
              <w:top w:val="nil"/>
              <w:left w:val="nil"/>
              <w:bottom w:val="nil"/>
              <w:right w:val="nil"/>
            </w:tcBorders>
          </w:tcPr>
          <w:p w14:paraId="4AA7565B"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i/>
              </w:rPr>
            </w:pPr>
            <w:r w:rsidRPr="00420412">
              <w:rPr>
                <w:rFonts w:ascii="Times New Roman" w:hAnsi="Times New Roman" w:cs="Times New Roman"/>
                <w:i/>
              </w:rPr>
              <w:t>Controls</w:t>
            </w:r>
          </w:p>
        </w:tc>
        <w:tc>
          <w:tcPr>
            <w:tcW w:w="864" w:type="pct"/>
            <w:tcBorders>
              <w:top w:val="nil"/>
              <w:left w:val="nil"/>
              <w:bottom w:val="nil"/>
              <w:right w:val="nil"/>
            </w:tcBorders>
          </w:tcPr>
          <w:p w14:paraId="10A8BFFF"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34DA526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36993A0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2F53DFE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FC0A39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5C4FA99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7729333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029E6B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127D695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1B0F972B" w14:textId="77777777" w:rsidTr="00A85E55">
        <w:trPr>
          <w:trHeight w:val="227"/>
        </w:trPr>
        <w:tc>
          <w:tcPr>
            <w:tcW w:w="1066" w:type="pct"/>
            <w:tcBorders>
              <w:top w:val="nil"/>
              <w:left w:val="nil"/>
              <w:bottom w:val="nil"/>
              <w:right w:val="nil"/>
            </w:tcBorders>
          </w:tcPr>
          <w:p w14:paraId="27740098"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Employees</w:t>
            </w:r>
          </w:p>
        </w:tc>
        <w:tc>
          <w:tcPr>
            <w:tcW w:w="864" w:type="pct"/>
            <w:tcBorders>
              <w:top w:val="nil"/>
              <w:left w:val="nil"/>
              <w:bottom w:val="nil"/>
              <w:right w:val="nil"/>
            </w:tcBorders>
          </w:tcPr>
          <w:p w14:paraId="28479A7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5DFD998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508" w:type="pct"/>
            <w:tcBorders>
              <w:top w:val="nil"/>
              <w:left w:val="nil"/>
              <w:bottom w:val="nil"/>
              <w:right w:val="nil"/>
            </w:tcBorders>
          </w:tcPr>
          <w:p w14:paraId="64F6AE4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102" w:type="pct"/>
            <w:tcBorders>
              <w:top w:val="nil"/>
              <w:left w:val="nil"/>
              <w:bottom w:val="nil"/>
              <w:right w:val="nil"/>
            </w:tcBorders>
          </w:tcPr>
          <w:p w14:paraId="668887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1EB1CC7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47" w:type="pct"/>
            <w:tcBorders>
              <w:top w:val="nil"/>
              <w:left w:val="nil"/>
              <w:bottom w:val="nil"/>
              <w:right w:val="nil"/>
            </w:tcBorders>
          </w:tcPr>
          <w:p w14:paraId="25FE142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61" w:type="pct"/>
            <w:tcBorders>
              <w:top w:val="nil"/>
              <w:left w:val="nil"/>
              <w:bottom w:val="nil"/>
              <w:right w:val="nil"/>
            </w:tcBorders>
          </w:tcPr>
          <w:p w14:paraId="1F56E51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3A0936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81" w:type="pct"/>
            <w:tcBorders>
              <w:top w:val="nil"/>
              <w:left w:val="nil"/>
              <w:bottom w:val="nil"/>
              <w:right w:val="nil"/>
            </w:tcBorders>
          </w:tcPr>
          <w:p w14:paraId="2243B8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r>
      <w:tr w:rsidR="00E904EC" w:rsidRPr="00420412" w14:paraId="412869F5" w14:textId="77777777" w:rsidTr="00A85E55">
        <w:trPr>
          <w:trHeight w:val="227"/>
        </w:trPr>
        <w:tc>
          <w:tcPr>
            <w:tcW w:w="1066" w:type="pct"/>
            <w:tcBorders>
              <w:top w:val="nil"/>
              <w:left w:val="nil"/>
              <w:bottom w:val="nil"/>
              <w:right w:val="nil"/>
            </w:tcBorders>
          </w:tcPr>
          <w:p w14:paraId="4026FE73"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Volunteers</w:t>
            </w:r>
          </w:p>
        </w:tc>
        <w:tc>
          <w:tcPr>
            <w:tcW w:w="864" w:type="pct"/>
            <w:tcBorders>
              <w:top w:val="nil"/>
              <w:left w:val="nil"/>
              <w:bottom w:val="nil"/>
              <w:right w:val="nil"/>
            </w:tcBorders>
          </w:tcPr>
          <w:p w14:paraId="32FC539A"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151FFBE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508" w:type="pct"/>
            <w:tcBorders>
              <w:top w:val="nil"/>
              <w:left w:val="nil"/>
              <w:bottom w:val="nil"/>
              <w:right w:val="nil"/>
            </w:tcBorders>
          </w:tcPr>
          <w:p w14:paraId="070FDFA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102" w:type="pct"/>
            <w:tcBorders>
              <w:top w:val="nil"/>
              <w:left w:val="nil"/>
              <w:bottom w:val="nil"/>
              <w:right w:val="nil"/>
            </w:tcBorders>
          </w:tcPr>
          <w:p w14:paraId="0702EF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16BDA83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47" w:type="pct"/>
            <w:tcBorders>
              <w:top w:val="nil"/>
              <w:left w:val="nil"/>
              <w:bottom w:val="nil"/>
              <w:right w:val="nil"/>
            </w:tcBorders>
          </w:tcPr>
          <w:p w14:paraId="04EAD74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61" w:type="pct"/>
            <w:tcBorders>
              <w:top w:val="nil"/>
              <w:left w:val="nil"/>
              <w:bottom w:val="nil"/>
              <w:right w:val="nil"/>
            </w:tcBorders>
          </w:tcPr>
          <w:p w14:paraId="40520A2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265C2C9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81" w:type="pct"/>
            <w:tcBorders>
              <w:top w:val="nil"/>
              <w:left w:val="nil"/>
              <w:bottom w:val="nil"/>
              <w:right w:val="nil"/>
            </w:tcBorders>
          </w:tcPr>
          <w:p w14:paraId="3927A66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r>
      <w:tr w:rsidR="00E904EC" w:rsidRPr="00420412" w14:paraId="6AAB6DCA" w14:textId="77777777" w:rsidTr="00A85E55">
        <w:trPr>
          <w:trHeight w:val="227"/>
        </w:trPr>
        <w:tc>
          <w:tcPr>
            <w:tcW w:w="1066" w:type="pct"/>
            <w:tcBorders>
              <w:top w:val="nil"/>
              <w:left w:val="nil"/>
              <w:bottom w:val="nil"/>
              <w:right w:val="nil"/>
            </w:tcBorders>
          </w:tcPr>
          <w:p w14:paraId="4675A4F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Trustees</w:t>
            </w:r>
          </w:p>
        </w:tc>
        <w:tc>
          <w:tcPr>
            <w:tcW w:w="864" w:type="pct"/>
            <w:tcBorders>
              <w:top w:val="nil"/>
              <w:left w:val="nil"/>
              <w:bottom w:val="nil"/>
              <w:right w:val="nil"/>
            </w:tcBorders>
          </w:tcPr>
          <w:p w14:paraId="2A472E3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07C5BA1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508" w:type="pct"/>
            <w:tcBorders>
              <w:top w:val="nil"/>
              <w:left w:val="nil"/>
              <w:bottom w:val="nil"/>
              <w:right w:val="nil"/>
            </w:tcBorders>
          </w:tcPr>
          <w:p w14:paraId="47800B3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102" w:type="pct"/>
            <w:tcBorders>
              <w:top w:val="nil"/>
              <w:left w:val="nil"/>
              <w:bottom w:val="nil"/>
              <w:right w:val="nil"/>
            </w:tcBorders>
          </w:tcPr>
          <w:p w14:paraId="163A620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58CF200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447" w:type="pct"/>
            <w:tcBorders>
              <w:top w:val="nil"/>
              <w:left w:val="nil"/>
              <w:bottom w:val="nil"/>
              <w:right w:val="nil"/>
            </w:tcBorders>
          </w:tcPr>
          <w:p w14:paraId="1D0C679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61" w:type="pct"/>
            <w:tcBorders>
              <w:top w:val="nil"/>
              <w:left w:val="nil"/>
              <w:bottom w:val="nil"/>
              <w:right w:val="nil"/>
            </w:tcBorders>
          </w:tcPr>
          <w:p w14:paraId="7FEEC46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05F268C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481" w:type="pct"/>
            <w:tcBorders>
              <w:top w:val="nil"/>
              <w:left w:val="nil"/>
              <w:bottom w:val="nil"/>
              <w:right w:val="nil"/>
            </w:tcBorders>
          </w:tcPr>
          <w:p w14:paraId="3FA9A85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4E078EF6" w14:textId="77777777" w:rsidTr="00A85E55">
        <w:trPr>
          <w:trHeight w:val="227"/>
        </w:trPr>
        <w:tc>
          <w:tcPr>
            <w:tcW w:w="1066" w:type="pct"/>
            <w:tcBorders>
              <w:top w:val="nil"/>
              <w:left w:val="nil"/>
              <w:bottom w:val="nil"/>
              <w:right w:val="nil"/>
            </w:tcBorders>
          </w:tcPr>
          <w:p w14:paraId="4D9FBEF7" w14:textId="77777777" w:rsidR="00E904EC" w:rsidRPr="00420412" w:rsidRDefault="00E904EC" w:rsidP="00A85E55">
            <w:pPr>
              <w:widowControl w:val="0"/>
              <w:tabs>
                <w:tab w:val="left" w:pos="1845"/>
              </w:tabs>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i/>
              </w:rPr>
              <w:t>n</w:t>
            </w:r>
          </w:p>
        </w:tc>
        <w:tc>
          <w:tcPr>
            <w:tcW w:w="864" w:type="pct"/>
            <w:tcBorders>
              <w:top w:val="nil"/>
              <w:left w:val="nil"/>
              <w:bottom w:val="nil"/>
              <w:right w:val="nil"/>
            </w:tcBorders>
          </w:tcPr>
          <w:p w14:paraId="046DE8BE"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078680CB"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30,355</w:t>
            </w:r>
          </w:p>
        </w:tc>
      </w:tr>
      <w:tr w:rsidR="00E904EC" w:rsidRPr="00420412" w14:paraId="22E6AC2A" w14:textId="77777777" w:rsidTr="00A85E55">
        <w:tblPrEx>
          <w:tblBorders>
            <w:bottom w:val="single" w:sz="6" w:space="0" w:color="auto"/>
          </w:tblBorders>
        </w:tblPrEx>
        <w:trPr>
          <w:trHeight w:val="227"/>
        </w:trPr>
        <w:tc>
          <w:tcPr>
            <w:tcW w:w="1066" w:type="pct"/>
            <w:tcBorders>
              <w:top w:val="nil"/>
              <w:left w:val="nil"/>
              <w:bottom w:val="nil"/>
              <w:right w:val="nil"/>
            </w:tcBorders>
          </w:tcPr>
          <w:p w14:paraId="13045B72"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vertAlign w:val="superscript"/>
              </w:rPr>
            </w:pPr>
            <w:r w:rsidRPr="00420412">
              <w:rPr>
                <w:rFonts w:ascii="Times New Roman" w:hAnsi="Times New Roman" w:cs="Times New Roman"/>
              </w:rPr>
              <w:t>McFadden’s adjusted R</w:t>
            </w:r>
            <w:r w:rsidRPr="00420412">
              <w:rPr>
                <w:rFonts w:ascii="Times New Roman" w:hAnsi="Times New Roman" w:cs="Times New Roman"/>
                <w:vertAlign w:val="superscript"/>
              </w:rPr>
              <w:t>2</w:t>
            </w:r>
          </w:p>
        </w:tc>
        <w:tc>
          <w:tcPr>
            <w:tcW w:w="864" w:type="pct"/>
            <w:tcBorders>
              <w:top w:val="nil"/>
              <w:left w:val="nil"/>
              <w:bottom w:val="nil"/>
              <w:right w:val="nil"/>
            </w:tcBorders>
          </w:tcPr>
          <w:p w14:paraId="2934E35B"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6D02E3B6"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0.42</w:t>
            </w:r>
          </w:p>
        </w:tc>
      </w:tr>
      <w:tr w:rsidR="00E904EC" w:rsidRPr="00420412" w14:paraId="10D8D58D" w14:textId="77777777" w:rsidTr="00A85E55">
        <w:tblPrEx>
          <w:tblBorders>
            <w:bottom w:val="single" w:sz="6" w:space="0" w:color="auto"/>
          </w:tblBorders>
        </w:tblPrEx>
        <w:trPr>
          <w:trHeight w:val="227"/>
        </w:trPr>
        <w:tc>
          <w:tcPr>
            <w:tcW w:w="1066" w:type="pct"/>
            <w:tcBorders>
              <w:top w:val="nil"/>
              <w:left w:val="nil"/>
              <w:bottom w:val="nil"/>
              <w:right w:val="nil"/>
            </w:tcBorders>
          </w:tcPr>
          <w:p w14:paraId="0667823B"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Cox-Snell R</w:t>
            </w:r>
            <w:r w:rsidRPr="00420412">
              <w:rPr>
                <w:rFonts w:ascii="Times New Roman" w:hAnsi="Times New Roman" w:cs="Times New Roman"/>
                <w:vertAlign w:val="superscript"/>
              </w:rPr>
              <w:t>2</w:t>
            </w:r>
          </w:p>
        </w:tc>
        <w:tc>
          <w:tcPr>
            <w:tcW w:w="864" w:type="pct"/>
            <w:tcBorders>
              <w:top w:val="nil"/>
              <w:left w:val="nil"/>
              <w:bottom w:val="nil"/>
              <w:right w:val="nil"/>
            </w:tcBorders>
          </w:tcPr>
          <w:p w14:paraId="4BFBC309"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1476138D"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0.46</w:t>
            </w:r>
          </w:p>
        </w:tc>
      </w:tr>
      <w:tr w:rsidR="00E904EC" w:rsidRPr="00420412" w14:paraId="1B6CCF24" w14:textId="77777777" w:rsidTr="00A85E55">
        <w:tblPrEx>
          <w:tblBorders>
            <w:bottom w:val="single" w:sz="6" w:space="0" w:color="auto"/>
          </w:tblBorders>
        </w:tblPrEx>
        <w:trPr>
          <w:trHeight w:val="227"/>
        </w:trPr>
        <w:tc>
          <w:tcPr>
            <w:tcW w:w="1066" w:type="pct"/>
            <w:tcBorders>
              <w:top w:val="nil"/>
              <w:left w:val="nil"/>
              <w:bottom w:val="nil"/>
              <w:right w:val="nil"/>
            </w:tcBorders>
          </w:tcPr>
          <w:p w14:paraId="6985471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Cragg and Uhler’s R</w:t>
            </w:r>
            <w:r w:rsidRPr="00420412">
              <w:rPr>
                <w:rFonts w:ascii="Times New Roman" w:hAnsi="Times New Roman" w:cs="Times New Roman"/>
                <w:vertAlign w:val="superscript"/>
              </w:rPr>
              <w:t>2</w:t>
            </w:r>
          </w:p>
        </w:tc>
        <w:tc>
          <w:tcPr>
            <w:tcW w:w="864" w:type="pct"/>
            <w:tcBorders>
              <w:top w:val="nil"/>
              <w:left w:val="nil"/>
              <w:bottom w:val="nil"/>
              <w:right w:val="nil"/>
            </w:tcBorders>
          </w:tcPr>
          <w:p w14:paraId="3904C7B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076DD40E"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0.60</w:t>
            </w:r>
          </w:p>
        </w:tc>
      </w:tr>
      <w:tr w:rsidR="00E904EC" w:rsidRPr="00420412" w14:paraId="28248853" w14:textId="77777777" w:rsidTr="00A85E55">
        <w:tblPrEx>
          <w:tblBorders>
            <w:bottom w:val="single" w:sz="6" w:space="0" w:color="auto"/>
          </w:tblBorders>
        </w:tblPrEx>
        <w:trPr>
          <w:trHeight w:val="227"/>
        </w:trPr>
        <w:tc>
          <w:tcPr>
            <w:tcW w:w="1066" w:type="pct"/>
            <w:tcBorders>
              <w:top w:val="nil"/>
              <w:left w:val="nil"/>
              <w:bottom w:val="single" w:sz="4" w:space="0" w:color="auto"/>
              <w:right w:val="nil"/>
            </w:tcBorders>
          </w:tcPr>
          <w:p w14:paraId="38535871"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BIC full model</w:t>
            </w:r>
          </w:p>
        </w:tc>
        <w:tc>
          <w:tcPr>
            <w:tcW w:w="864" w:type="pct"/>
            <w:tcBorders>
              <w:top w:val="nil"/>
              <w:left w:val="nil"/>
              <w:bottom w:val="single" w:sz="4" w:space="0" w:color="auto"/>
              <w:right w:val="nil"/>
            </w:tcBorders>
          </w:tcPr>
          <w:p w14:paraId="7074C203"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single" w:sz="4" w:space="0" w:color="auto"/>
              <w:right w:val="nil"/>
            </w:tcBorders>
          </w:tcPr>
          <w:p w14:paraId="4A43DA8F"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26320.26</w:t>
            </w:r>
          </w:p>
        </w:tc>
      </w:tr>
    </w:tbl>
    <w:p w14:paraId="1D6A55AF" w14:textId="1C8EB2F8" w:rsidR="00E904EC" w:rsidRPr="0059716A" w:rsidRDefault="00E904EC" w:rsidP="0059716A">
      <w:pPr>
        <w:spacing w:line="480" w:lineRule="auto"/>
        <w:rPr>
          <w:rFonts w:ascii="Times New Roman" w:hAnsi="Times New Roman" w:cs="Times New Roman"/>
          <w:sz w:val="24"/>
          <w:szCs w:val="24"/>
        </w:rPr>
      </w:pPr>
      <w:r w:rsidRPr="004E5BE2">
        <w:rPr>
          <w:rFonts w:ascii="Times New Roman" w:hAnsi="Times New Roman" w:cs="Times New Roman"/>
        </w:rPr>
        <w:t xml:space="preserve">Note: </w:t>
      </w:r>
      <w:r>
        <w:rPr>
          <w:rFonts w:ascii="Times New Roman" w:hAnsi="Times New Roman" w:cs="Times New Roman"/>
        </w:rPr>
        <w:t>[</w:t>
      </w:r>
      <w:r w:rsidRPr="004E5BE2">
        <w:rPr>
          <w:rFonts w:ascii="Times New Roman" w:hAnsi="Times New Roman" w:cs="Times New Roman"/>
        </w:rPr>
        <w:t>Explain each of the variables.</w:t>
      </w:r>
      <w:r>
        <w:rPr>
          <w:rFonts w:ascii="Times New Roman" w:hAnsi="Times New Roman" w:cs="Times New Roman"/>
        </w:rPr>
        <w:t>]</w:t>
      </w:r>
      <w:r w:rsidRPr="004E5BE2">
        <w:rPr>
          <w:rFonts w:ascii="Times New Roman" w:hAnsi="Times New Roman" w:cs="Times New Roman"/>
        </w:rPr>
        <w:t xml:space="preserve"> [Style this on CITM and density papers] Figures rounded to two decimal places. Constant is omitted. SE: robust standard errors; CI: confidence interval; Ref.: reference category; BIC: Information Criterion.</w:t>
      </w:r>
      <w:r>
        <w:rPr>
          <w:rFonts w:ascii="Times New Roman" w:hAnsi="Times New Roman" w:cs="Times New Roman"/>
        </w:rPr>
        <w:t xml:space="preserve"> T</w:t>
      </w:r>
      <w:r w:rsidRPr="00BC0545">
        <w:rPr>
          <w:rFonts w:ascii="Times New Roman" w:hAnsi="Times New Roman" w:cs="Times New Roman"/>
        </w:rPr>
        <w:t xml:space="preserve">he </w:t>
      </w:r>
      <w:r>
        <w:rPr>
          <w:rFonts w:ascii="Times New Roman" w:hAnsi="Times New Roman" w:cs="Times New Roman"/>
        </w:rPr>
        <w:t>organisation type and area of operation variables are statistically significant overall.</w:t>
      </w:r>
      <w:r w:rsidRPr="004E5BE2">
        <w:rPr>
          <w:rFonts w:ascii="Times New Roman" w:hAnsi="Times New Roman" w:cs="Times New Roman"/>
        </w:rPr>
        <w:t xml:space="preserve"> *p &lt; .05. **p &lt; .01. ***p &lt; .001.</w:t>
      </w:r>
    </w:p>
    <w:p w14:paraId="31DBB100" w14:textId="2AF12EB9" w:rsidR="00E00CE6" w:rsidRPr="0059716A" w:rsidRDefault="00E00CE6"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5. Discussion</w:t>
      </w:r>
    </w:p>
    <w:p w14:paraId="019A400F" w14:textId="7B9FAFB6" w:rsidR="00E00CE6" w:rsidRPr="0059716A" w:rsidRDefault="00E00CE6"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Limitations: unidimensional definition of mission completion.</w:t>
      </w:r>
      <w:r w:rsidR="00C970C0" w:rsidRPr="0059716A">
        <w:rPr>
          <w:rFonts w:ascii="Times New Roman" w:hAnsi="Times New Roman" w:cs="Times New Roman"/>
          <w:sz w:val="24"/>
          <w:szCs w:val="24"/>
        </w:rPr>
        <w:t xml:space="preserve"> Fernandez (2008): “Moreover, the analysis of the dissolution notifications and the in-depth interviews indicated that a small majority of the associations were closed because of one dominating reason.” I.e. plenty closed due to a combination of reasons.</w:t>
      </w:r>
    </w:p>
    <w:p w14:paraId="6BFBCE0D" w14:textId="1CB6F4D8" w:rsidR="00B73859" w:rsidRPr="0059716A" w:rsidRDefault="00E00CE6"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6</w:t>
      </w:r>
      <w:r w:rsidR="00521EBB" w:rsidRPr="0059716A">
        <w:rPr>
          <w:rFonts w:ascii="Times New Roman" w:hAnsi="Times New Roman" w:cs="Times New Roman"/>
          <w:b/>
          <w:sz w:val="24"/>
          <w:szCs w:val="24"/>
        </w:rPr>
        <w:t xml:space="preserve">. </w:t>
      </w:r>
      <w:r w:rsidR="006604F3" w:rsidRPr="0059716A">
        <w:rPr>
          <w:rFonts w:ascii="Times New Roman" w:hAnsi="Times New Roman" w:cs="Times New Roman"/>
          <w:b/>
          <w:sz w:val="24"/>
          <w:szCs w:val="24"/>
        </w:rPr>
        <w:t>Conclusion</w:t>
      </w:r>
    </w:p>
    <w:p w14:paraId="26E1091E" w14:textId="77A32C40" w:rsidR="00A337E8" w:rsidRPr="0059716A" w:rsidRDefault="006604F3" w:rsidP="0059716A">
      <w:pPr>
        <w:spacing w:line="480" w:lineRule="auto"/>
        <w:rPr>
          <w:rFonts w:ascii="Times New Roman" w:hAnsi="Times New Roman" w:cs="Times New Roman"/>
          <w:sz w:val="24"/>
          <w:szCs w:val="24"/>
        </w:rPr>
        <w:sectPr w:rsidR="00A337E8" w:rsidRPr="0059716A" w:rsidSect="00AC328C">
          <w:footerReference w:type="default" r:id="rId10"/>
          <w:pgSz w:w="11906" w:h="16838"/>
          <w:pgMar w:top="1440" w:right="1440" w:bottom="1440" w:left="1440" w:header="708" w:footer="708" w:gutter="0"/>
          <w:cols w:space="708"/>
          <w:docGrid w:linePitch="360"/>
        </w:sectPr>
      </w:pPr>
      <w:r w:rsidRPr="0059716A">
        <w:rPr>
          <w:rFonts w:ascii="Times New Roman" w:hAnsi="Times New Roman" w:cs="Times New Roman"/>
          <w:sz w:val="24"/>
          <w:szCs w:val="24"/>
        </w:rPr>
        <w:t>This paper summarises emerging work on leveraging large-scale regulatory data to answer important research questions in the field of nonprofit studies. The universe of open data is expanding rapidly, offering scholars the opportunity to study key issues in a comprehensive, granular and cross-national manner. However, these datasets have been underemployed in scholarship and research, one of the main reasons for which is the need for intermediate programming and data analysis skills in order to work</w:t>
      </w:r>
      <w:r w:rsidR="00927B89" w:rsidRPr="0059716A">
        <w:rPr>
          <w:rFonts w:ascii="Times New Roman" w:hAnsi="Times New Roman" w:cs="Times New Roman"/>
          <w:sz w:val="24"/>
          <w:szCs w:val="24"/>
        </w:rPr>
        <w:t xml:space="preserve"> productively</w:t>
      </w:r>
      <w:r w:rsidRPr="0059716A">
        <w:rPr>
          <w:rFonts w:ascii="Times New Roman" w:hAnsi="Times New Roman" w:cs="Times New Roman"/>
          <w:sz w:val="24"/>
          <w:szCs w:val="24"/>
        </w:rPr>
        <w:t xml:space="preserve"> with the data. </w:t>
      </w:r>
      <w:r w:rsidR="00927B89" w:rsidRPr="0059716A">
        <w:rPr>
          <w:rFonts w:ascii="Times New Roman" w:hAnsi="Times New Roman" w:cs="Times New Roman"/>
          <w:sz w:val="24"/>
          <w:szCs w:val="24"/>
        </w:rPr>
        <w:t>The impetus behind this research project, outwith the substantive validity of the topic and research questions, is to address some of these barriers by providing reproducible, well-documented syntax files that enable other researchers to generate their own datasets for analysis.</w:t>
      </w:r>
    </w:p>
    <w:p w14:paraId="09A29A6E" w14:textId="77777777" w:rsidR="00102B9F" w:rsidRPr="0059716A" w:rsidRDefault="00CE0397"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Appendices</w:t>
      </w:r>
    </w:p>
    <w:p w14:paraId="472DFD69" w14:textId="15A0EABC" w:rsidR="003762EB" w:rsidRPr="0059716A" w:rsidRDefault="003762EB"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Appendix A</w:t>
      </w:r>
    </w:p>
    <w:p w14:paraId="5665A8CB" w14:textId="73B428CC" w:rsidR="003762EB" w:rsidRPr="0059716A" w:rsidRDefault="003762EB"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Charities Services maintains an Application Programming Interface (API) that allows programmatic access to the register of charities and a host of other data sets.</w:t>
      </w:r>
      <w:r w:rsidRPr="0059716A">
        <w:rPr>
          <w:rStyle w:val="FootnoteReference"/>
          <w:rFonts w:ascii="Times New Roman" w:hAnsi="Times New Roman" w:cs="Times New Roman"/>
          <w:sz w:val="24"/>
          <w:szCs w:val="24"/>
        </w:rPr>
        <w:footnoteReference w:id="1"/>
      </w:r>
      <w:r w:rsidRPr="0059716A">
        <w:rPr>
          <w:rFonts w:ascii="Times New Roman" w:hAnsi="Times New Roman" w:cs="Times New Roman"/>
          <w:sz w:val="24"/>
          <w:szCs w:val="24"/>
        </w:rPr>
        <w:t xml:space="preserve">  The service is intended for use by software developers looking to create applications based on regulatory data; however, we have found the basic and advanced search functions the regulator provides through its website unreliable (e.g. search requests often time-out) and time consuming. The open data service is housed in a Microsoft stack that is accessed via the OData Protocol, and users can write code in multiple languages to interact with the Protocol (e.g. Python, PHP, Java). Charities Services OData end point can be reached at </w:t>
      </w:r>
      <w:hyperlink r:id="rId11" w:history="1">
        <w:r w:rsidRPr="0059716A">
          <w:rPr>
            <w:rStyle w:val="Hyperlink"/>
            <w:rFonts w:ascii="Times New Roman" w:hAnsi="Times New Roman" w:cs="Times New Roman"/>
            <w:sz w:val="24"/>
            <w:szCs w:val="24"/>
          </w:rPr>
          <w:t>http://www.odata.charities.govt.nz</w:t>
        </w:r>
      </w:hyperlink>
      <w:r w:rsidRPr="0059716A">
        <w:rPr>
          <w:rFonts w:ascii="Times New Roman" w:hAnsi="Times New Roman" w:cs="Times New Roman"/>
          <w:sz w:val="24"/>
          <w:szCs w:val="24"/>
        </w:rPr>
        <w:t xml:space="preserve"> and there is no authentication required in order to interact with this end point as it is read only (i.e. users cannot alter the data available via the end point). The Data Dictionary lists 13 datasets that can be accessed via the Open Data web service – see Table A3 in the appendices to understand the contents of each dataset.</w:t>
      </w:r>
      <w:r w:rsidRPr="0059716A">
        <w:rPr>
          <w:rStyle w:val="FootnoteReference"/>
          <w:rFonts w:ascii="Times New Roman" w:hAnsi="Times New Roman" w:cs="Times New Roman"/>
          <w:sz w:val="24"/>
          <w:szCs w:val="24"/>
        </w:rPr>
        <w:footnoteReference w:id="2"/>
      </w:r>
      <w:r w:rsidRPr="0059716A">
        <w:rPr>
          <w:rFonts w:ascii="Times New Roman" w:hAnsi="Times New Roman" w:cs="Times New Roman"/>
          <w:sz w:val="24"/>
          <w:szCs w:val="24"/>
        </w:rPr>
        <w:t xml:space="preserve"> The datasets can be retrieved in any of three formats: ATOM, JSON and CSV.</w:t>
      </w:r>
    </w:p>
    <w:p w14:paraId="5EB84920" w14:textId="629C7960" w:rsidR="003762EB" w:rsidRPr="0059716A" w:rsidRDefault="000620CB" w:rsidP="0059716A">
      <w:pPr>
        <w:spacing w:line="480" w:lineRule="auto"/>
        <w:rPr>
          <w:rFonts w:ascii="Times New Roman" w:hAnsi="Times New Roman" w:cs="Times New Roman"/>
          <w:sz w:val="24"/>
          <w:szCs w:val="24"/>
        </w:rPr>
      </w:pPr>
      <w:r>
        <w:rPr>
          <w:rFonts w:ascii="Times New Roman" w:hAnsi="Times New Roman" w:cs="Times New Roman"/>
          <w:b/>
          <w:sz w:val="24"/>
          <w:szCs w:val="24"/>
        </w:rPr>
        <w:t>Table A#</w:t>
      </w:r>
      <w:r w:rsidR="003762EB" w:rsidRPr="0059716A">
        <w:rPr>
          <w:rFonts w:ascii="Times New Roman" w:hAnsi="Times New Roman" w:cs="Times New Roman"/>
          <w:b/>
          <w:sz w:val="24"/>
          <w:szCs w:val="24"/>
        </w:rPr>
        <w:t>.</w:t>
      </w:r>
      <w:r w:rsidR="003762EB" w:rsidRPr="0059716A">
        <w:rPr>
          <w:rFonts w:ascii="Times New Roman" w:hAnsi="Times New Roman" w:cs="Times New Roman"/>
          <w:sz w:val="24"/>
          <w:szCs w:val="24"/>
        </w:rPr>
        <w:t xml:space="preserve"> Charities Services Open Data</w:t>
      </w:r>
    </w:p>
    <w:tbl>
      <w:tblPr>
        <w:tblW w:w="5000" w:type="pct"/>
        <w:tblCellMar>
          <w:left w:w="75" w:type="dxa"/>
          <w:right w:w="75" w:type="dxa"/>
        </w:tblCellMar>
        <w:tblLook w:val="0000" w:firstRow="0" w:lastRow="0" w:firstColumn="0" w:lastColumn="0" w:noHBand="0" w:noVBand="0"/>
      </w:tblPr>
      <w:tblGrid>
        <w:gridCol w:w="2296"/>
        <w:gridCol w:w="1123"/>
        <w:gridCol w:w="5607"/>
      </w:tblGrid>
      <w:tr w:rsidR="003762EB" w:rsidRPr="0059716A" w14:paraId="15571DF5" w14:textId="77777777" w:rsidTr="00A85E55">
        <w:trPr>
          <w:trHeight w:val="318"/>
        </w:trPr>
        <w:tc>
          <w:tcPr>
            <w:tcW w:w="917" w:type="pct"/>
            <w:tcBorders>
              <w:top w:val="single" w:sz="4" w:space="0" w:color="auto"/>
              <w:left w:val="nil"/>
              <w:bottom w:val="single" w:sz="6" w:space="0" w:color="auto"/>
              <w:right w:val="nil"/>
            </w:tcBorders>
          </w:tcPr>
          <w:p w14:paraId="5EDA2CA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File</w:t>
            </w:r>
          </w:p>
        </w:tc>
        <w:tc>
          <w:tcPr>
            <w:tcW w:w="654" w:type="pct"/>
            <w:tcBorders>
              <w:top w:val="single" w:sz="4" w:space="0" w:color="auto"/>
              <w:left w:val="nil"/>
              <w:bottom w:val="single" w:sz="6" w:space="0" w:color="auto"/>
              <w:right w:val="nil"/>
            </w:tcBorders>
          </w:tcPr>
          <w:p w14:paraId="72EF452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Type</w:t>
            </w:r>
          </w:p>
        </w:tc>
        <w:tc>
          <w:tcPr>
            <w:tcW w:w="3429" w:type="pct"/>
            <w:tcBorders>
              <w:top w:val="single" w:sz="4" w:space="0" w:color="auto"/>
              <w:left w:val="nil"/>
              <w:bottom w:val="single" w:sz="6" w:space="0" w:color="auto"/>
              <w:right w:val="nil"/>
            </w:tcBorders>
          </w:tcPr>
          <w:p w14:paraId="603CBE2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Description</w:t>
            </w:r>
          </w:p>
        </w:tc>
      </w:tr>
      <w:tr w:rsidR="003762EB" w:rsidRPr="0059716A" w14:paraId="4D78A7AD" w14:textId="77777777" w:rsidTr="00A85E55">
        <w:trPr>
          <w:trHeight w:val="325"/>
        </w:trPr>
        <w:tc>
          <w:tcPr>
            <w:tcW w:w="917" w:type="pct"/>
            <w:tcBorders>
              <w:top w:val="single" w:sz="6" w:space="0" w:color="auto"/>
              <w:left w:val="nil"/>
              <w:right w:val="nil"/>
            </w:tcBorders>
          </w:tcPr>
          <w:p w14:paraId="4A25004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Activities</w:t>
            </w:r>
          </w:p>
        </w:tc>
        <w:tc>
          <w:tcPr>
            <w:tcW w:w="654" w:type="pct"/>
            <w:tcBorders>
              <w:top w:val="single" w:sz="6" w:space="0" w:color="auto"/>
              <w:left w:val="nil"/>
              <w:right w:val="nil"/>
            </w:tcBorders>
          </w:tcPr>
          <w:p w14:paraId="0889113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top w:val="single" w:sz="6" w:space="0" w:color="auto"/>
              <w:left w:val="nil"/>
              <w:right w:val="nil"/>
            </w:tcBorders>
          </w:tcPr>
          <w:p w14:paraId="0D6742C1" w14:textId="491EE316"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the activities a charity undertakes.</w:t>
            </w:r>
          </w:p>
        </w:tc>
      </w:tr>
      <w:tr w:rsidR="003762EB" w:rsidRPr="0059716A" w14:paraId="6A139D58" w14:textId="77777777" w:rsidTr="00A85E55">
        <w:trPr>
          <w:trHeight w:val="318"/>
        </w:trPr>
        <w:tc>
          <w:tcPr>
            <w:tcW w:w="917" w:type="pct"/>
            <w:tcBorders>
              <w:left w:val="nil"/>
              <w:right w:val="nil"/>
            </w:tcBorders>
          </w:tcPr>
          <w:p w14:paraId="28C56F37"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AnnualReturns</w:t>
            </w:r>
          </w:p>
        </w:tc>
        <w:tc>
          <w:tcPr>
            <w:tcW w:w="654" w:type="pct"/>
            <w:tcBorders>
              <w:left w:val="nil"/>
              <w:right w:val="nil"/>
            </w:tcBorders>
          </w:tcPr>
          <w:p w14:paraId="394862E1"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290619AC"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annual return filed by a charity.</w:t>
            </w:r>
          </w:p>
        </w:tc>
      </w:tr>
      <w:tr w:rsidR="003762EB" w:rsidRPr="0059716A" w14:paraId="7B328661" w14:textId="77777777" w:rsidTr="00A85E55">
        <w:trPr>
          <w:trHeight w:val="318"/>
        </w:trPr>
        <w:tc>
          <w:tcPr>
            <w:tcW w:w="917" w:type="pct"/>
            <w:tcBorders>
              <w:left w:val="nil"/>
              <w:right w:val="nil"/>
            </w:tcBorders>
          </w:tcPr>
          <w:p w14:paraId="0D882C3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AreaOfOperations</w:t>
            </w:r>
          </w:p>
        </w:tc>
        <w:tc>
          <w:tcPr>
            <w:tcW w:w="654" w:type="pct"/>
            <w:tcBorders>
              <w:left w:val="nil"/>
              <w:right w:val="nil"/>
            </w:tcBorders>
          </w:tcPr>
          <w:p w14:paraId="3C14D5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063D5D57"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reference for codes used to identify the geographical areas a charity operates in.</w:t>
            </w:r>
          </w:p>
        </w:tc>
      </w:tr>
      <w:tr w:rsidR="003762EB" w:rsidRPr="0059716A" w14:paraId="44B66A1A" w14:textId="77777777" w:rsidTr="00A85E55">
        <w:trPr>
          <w:trHeight w:val="318"/>
        </w:trPr>
        <w:tc>
          <w:tcPr>
            <w:tcW w:w="917" w:type="pct"/>
            <w:tcBorders>
              <w:left w:val="nil"/>
              <w:right w:val="nil"/>
            </w:tcBorders>
          </w:tcPr>
          <w:p w14:paraId="5C5A24C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Beneficiaries</w:t>
            </w:r>
          </w:p>
        </w:tc>
        <w:tc>
          <w:tcPr>
            <w:tcW w:w="654" w:type="pct"/>
            <w:tcBorders>
              <w:left w:val="nil"/>
              <w:right w:val="nil"/>
            </w:tcBorders>
          </w:tcPr>
          <w:p w14:paraId="0941FC14"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43704290" w14:textId="020B553E"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a charity’s beneficiaries.</w:t>
            </w:r>
          </w:p>
        </w:tc>
      </w:tr>
      <w:tr w:rsidR="003762EB" w:rsidRPr="0059716A" w14:paraId="09DCE723" w14:textId="77777777" w:rsidTr="00A85E55">
        <w:trPr>
          <w:trHeight w:val="318"/>
        </w:trPr>
        <w:tc>
          <w:tcPr>
            <w:tcW w:w="917" w:type="pct"/>
            <w:tcBorders>
              <w:left w:val="nil"/>
              <w:right w:val="nil"/>
            </w:tcBorders>
          </w:tcPr>
          <w:p w14:paraId="25112E7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Groups</w:t>
            </w:r>
          </w:p>
        </w:tc>
        <w:tc>
          <w:tcPr>
            <w:tcW w:w="654" w:type="pct"/>
            <w:tcBorders>
              <w:left w:val="nil"/>
              <w:right w:val="nil"/>
            </w:tcBorders>
          </w:tcPr>
          <w:p w14:paraId="1F30DFA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100E1A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allowed to file group annual returns.</w:t>
            </w:r>
          </w:p>
        </w:tc>
      </w:tr>
      <w:tr w:rsidR="003762EB" w:rsidRPr="0059716A" w14:paraId="74A46390" w14:textId="77777777" w:rsidTr="00A85E55">
        <w:trPr>
          <w:trHeight w:val="318"/>
        </w:trPr>
        <w:tc>
          <w:tcPr>
            <w:tcW w:w="917" w:type="pct"/>
            <w:tcBorders>
              <w:left w:val="nil"/>
              <w:right w:val="nil"/>
            </w:tcBorders>
          </w:tcPr>
          <w:p w14:paraId="7A9BD0AD"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GrpOrgAllReturns</w:t>
            </w:r>
          </w:p>
        </w:tc>
        <w:tc>
          <w:tcPr>
            <w:tcW w:w="654" w:type="pct"/>
            <w:tcBorders>
              <w:left w:val="nil"/>
              <w:right w:val="nil"/>
            </w:tcBorders>
          </w:tcPr>
          <w:p w14:paraId="46A1681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92251AE"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annual return filed by a charity.</w:t>
            </w:r>
          </w:p>
        </w:tc>
      </w:tr>
      <w:tr w:rsidR="003762EB" w:rsidRPr="0059716A" w14:paraId="32EE5011" w14:textId="77777777" w:rsidTr="00A85E55">
        <w:trPr>
          <w:trHeight w:val="318"/>
        </w:trPr>
        <w:tc>
          <w:tcPr>
            <w:tcW w:w="917" w:type="pct"/>
            <w:tcBorders>
              <w:left w:val="nil"/>
              <w:right w:val="nil"/>
            </w:tcBorders>
          </w:tcPr>
          <w:p w14:paraId="618C85F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GrpOrgLatestReturns</w:t>
            </w:r>
          </w:p>
        </w:tc>
        <w:tc>
          <w:tcPr>
            <w:tcW w:w="654" w:type="pct"/>
            <w:tcBorders>
              <w:left w:val="nil"/>
              <w:right w:val="nil"/>
            </w:tcBorders>
          </w:tcPr>
          <w:p w14:paraId="66FC6245"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7B52CF79"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the most recent annual return filed by a charity.</w:t>
            </w:r>
          </w:p>
        </w:tc>
      </w:tr>
      <w:tr w:rsidR="003762EB" w:rsidRPr="0059716A" w14:paraId="6B642F05" w14:textId="77777777" w:rsidTr="00A85E55">
        <w:trPr>
          <w:trHeight w:val="318"/>
        </w:trPr>
        <w:tc>
          <w:tcPr>
            <w:tcW w:w="917" w:type="pct"/>
            <w:tcBorders>
              <w:left w:val="nil"/>
              <w:right w:val="nil"/>
            </w:tcBorders>
          </w:tcPr>
          <w:p w14:paraId="7B82606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Officers</w:t>
            </w:r>
          </w:p>
        </w:tc>
        <w:tc>
          <w:tcPr>
            <w:tcW w:w="654" w:type="pct"/>
            <w:tcBorders>
              <w:left w:val="nil"/>
              <w:right w:val="nil"/>
            </w:tcBorders>
          </w:tcPr>
          <w:p w14:paraId="53BA6E5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22909A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person that has been a trustee of a charity.</w:t>
            </w:r>
          </w:p>
        </w:tc>
      </w:tr>
      <w:tr w:rsidR="003762EB" w:rsidRPr="0059716A" w14:paraId="71825D74" w14:textId="77777777" w:rsidTr="00A85E55">
        <w:trPr>
          <w:trHeight w:val="318"/>
        </w:trPr>
        <w:tc>
          <w:tcPr>
            <w:tcW w:w="917" w:type="pct"/>
            <w:tcBorders>
              <w:left w:val="nil"/>
              <w:right w:val="nil"/>
            </w:tcBorders>
          </w:tcPr>
          <w:p w14:paraId="7D6CCD7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Organisations</w:t>
            </w:r>
          </w:p>
        </w:tc>
        <w:tc>
          <w:tcPr>
            <w:tcW w:w="654" w:type="pct"/>
            <w:tcBorders>
              <w:left w:val="nil"/>
              <w:right w:val="nil"/>
            </w:tcBorders>
          </w:tcPr>
          <w:p w14:paraId="5213822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517430D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registered and deregistered.</w:t>
            </w:r>
          </w:p>
        </w:tc>
      </w:tr>
      <w:tr w:rsidR="003762EB" w:rsidRPr="0059716A" w14:paraId="07B57876" w14:textId="77777777" w:rsidTr="00A85E55">
        <w:trPr>
          <w:trHeight w:val="318"/>
        </w:trPr>
        <w:tc>
          <w:tcPr>
            <w:tcW w:w="917" w:type="pct"/>
            <w:tcBorders>
              <w:left w:val="nil"/>
              <w:right w:val="nil"/>
            </w:tcBorders>
          </w:tcPr>
          <w:p w14:paraId="3148119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Sectors</w:t>
            </w:r>
          </w:p>
        </w:tc>
        <w:tc>
          <w:tcPr>
            <w:tcW w:w="654" w:type="pct"/>
            <w:tcBorders>
              <w:left w:val="nil"/>
              <w:right w:val="nil"/>
            </w:tcBorders>
          </w:tcPr>
          <w:p w14:paraId="34D6CD34"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2F8B2274" w14:textId="71C59C78"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the sector in which a charity operates.</w:t>
            </w:r>
          </w:p>
        </w:tc>
      </w:tr>
      <w:tr w:rsidR="003762EB" w:rsidRPr="0059716A" w14:paraId="0C40463C" w14:textId="77777777" w:rsidTr="00A85E55">
        <w:trPr>
          <w:trHeight w:val="318"/>
        </w:trPr>
        <w:tc>
          <w:tcPr>
            <w:tcW w:w="917" w:type="pct"/>
            <w:tcBorders>
              <w:left w:val="nil"/>
              <w:right w:val="nil"/>
            </w:tcBorders>
          </w:tcPr>
          <w:p w14:paraId="57DB02C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SourceOfFunds</w:t>
            </w:r>
          </w:p>
        </w:tc>
        <w:tc>
          <w:tcPr>
            <w:tcW w:w="654" w:type="pct"/>
            <w:tcBorders>
              <w:left w:val="nil"/>
              <w:right w:val="nil"/>
            </w:tcBorders>
          </w:tcPr>
          <w:p w14:paraId="0807A5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2852D19D" w14:textId="3054947A"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a charity’s source(s) of funds.</w:t>
            </w:r>
          </w:p>
        </w:tc>
      </w:tr>
      <w:tr w:rsidR="003762EB" w:rsidRPr="0059716A" w14:paraId="08133317" w14:textId="77777777" w:rsidTr="00A85E55">
        <w:trPr>
          <w:trHeight w:val="318"/>
        </w:trPr>
        <w:tc>
          <w:tcPr>
            <w:tcW w:w="917" w:type="pct"/>
            <w:tcBorders>
              <w:left w:val="nil"/>
              <w:right w:val="nil"/>
            </w:tcBorders>
          </w:tcPr>
          <w:p w14:paraId="18D3293E"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vOfficerOrganisations</w:t>
            </w:r>
          </w:p>
        </w:tc>
        <w:tc>
          <w:tcPr>
            <w:tcW w:w="654" w:type="pct"/>
            <w:tcBorders>
              <w:left w:val="nil"/>
              <w:right w:val="nil"/>
            </w:tcBorders>
          </w:tcPr>
          <w:p w14:paraId="77E1E0E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2F7DCC4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person that has been a trustee of a charity, linked to that charity’s organisational information.</w:t>
            </w:r>
          </w:p>
        </w:tc>
      </w:tr>
      <w:tr w:rsidR="003762EB" w:rsidRPr="0059716A" w14:paraId="6F4EDDA8" w14:textId="77777777" w:rsidTr="00A85E55">
        <w:trPr>
          <w:trHeight w:val="318"/>
        </w:trPr>
        <w:tc>
          <w:tcPr>
            <w:tcW w:w="917" w:type="pct"/>
            <w:tcBorders>
              <w:left w:val="nil"/>
              <w:bottom w:val="single" w:sz="4" w:space="0" w:color="auto"/>
              <w:right w:val="nil"/>
            </w:tcBorders>
          </w:tcPr>
          <w:p w14:paraId="639BA4AA"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vOrganisations</w:t>
            </w:r>
          </w:p>
        </w:tc>
        <w:tc>
          <w:tcPr>
            <w:tcW w:w="654" w:type="pct"/>
            <w:tcBorders>
              <w:left w:val="nil"/>
              <w:bottom w:val="single" w:sz="4" w:space="0" w:color="auto"/>
              <w:right w:val="nil"/>
            </w:tcBorders>
          </w:tcPr>
          <w:p w14:paraId="6508E725"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bottom w:val="single" w:sz="4" w:space="0" w:color="auto"/>
              <w:right w:val="nil"/>
            </w:tcBorders>
          </w:tcPr>
          <w:p w14:paraId="21986B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linked to the information contained in the Activities, Beneficiaries and Sectors reference lists.</w:t>
            </w:r>
          </w:p>
        </w:tc>
      </w:tr>
    </w:tbl>
    <w:p w14:paraId="098F4313" w14:textId="1FAEBA2C" w:rsidR="000620CB" w:rsidRDefault="003762EB" w:rsidP="0059716A">
      <w:pPr>
        <w:spacing w:line="480" w:lineRule="auto"/>
        <w:rPr>
          <w:rStyle w:val="Hyperlink"/>
          <w:rFonts w:ascii="Times New Roman" w:hAnsi="Times New Roman" w:cs="Times New Roman"/>
          <w:sz w:val="24"/>
          <w:szCs w:val="24"/>
        </w:rPr>
      </w:pPr>
      <w:r w:rsidRPr="0059716A">
        <w:rPr>
          <w:rFonts w:ascii="Times New Roman" w:hAnsi="Times New Roman" w:cs="Times New Roman"/>
          <w:sz w:val="24"/>
          <w:szCs w:val="24"/>
        </w:rPr>
        <w:t xml:space="preserve">Note: Charities Services does not provide a description of what each file contains, therefore the content of the </w:t>
      </w:r>
      <w:r w:rsidRPr="0059716A">
        <w:rPr>
          <w:rFonts w:ascii="Times New Roman" w:hAnsi="Times New Roman" w:cs="Times New Roman"/>
          <w:i/>
          <w:sz w:val="24"/>
          <w:szCs w:val="24"/>
        </w:rPr>
        <w:t xml:space="preserve">Description </w:t>
      </w:r>
      <w:r w:rsidRPr="0059716A">
        <w:rPr>
          <w:rFonts w:ascii="Times New Roman" w:hAnsi="Times New Roman" w:cs="Times New Roman"/>
          <w:sz w:val="24"/>
          <w:szCs w:val="24"/>
        </w:rPr>
        <w:t>field is our own judgement. As a result we are still unsure how to accurately define the contents of some of the files; we plan on contacting the regulator to get further information.</w:t>
      </w:r>
      <w:r w:rsidRPr="0059716A">
        <w:rPr>
          <w:rFonts w:ascii="Times New Roman" w:hAnsi="Times New Roman" w:cs="Times New Roman"/>
          <w:sz w:val="24"/>
          <w:szCs w:val="24"/>
        </w:rPr>
        <w:br/>
        <w:t xml:space="preserve">Source: </w:t>
      </w:r>
      <w:hyperlink r:id="rId12" w:history="1">
        <w:r w:rsidRPr="0059716A">
          <w:rPr>
            <w:rStyle w:val="Hyperlink"/>
            <w:rFonts w:ascii="Times New Roman" w:hAnsi="Times New Roman" w:cs="Times New Roman"/>
            <w:sz w:val="24"/>
            <w:szCs w:val="24"/>
          </w:rPr>
          <w:t>https://www.charities.govt.nz/assets/Resouces/data-dictionary.csv</w:t>
        </w:r>
      </w:hyperlink>
    </w:p>
    <w:p w14:paraId="0D28DA77" w14:textId="0338EA5C" w:rsidR="000620CB" w:rsidRPr="000620CB" w:rsidRDefault="000620CB" w:rsidP="0059716A">
      <w:pPr>
        <w:spacing w:line="480" w:lineRule="auto"/>
        <w:rPr>
          <w:rStyle w:val="Hyperlink"/>
          <w:rFonts w:ascii="Times New Roman" w:hAnsi="Times New Roman" w:cs="Times New Roman"/>
          <w:b/>
          <w:color w:val="auto"/>
          <w:sz w:val="24"/>
          <w:szCs w:val="24"/>
          <w:u w:val="none"/>
        </w:rPr>
      </w:pPr>
      <w:r w:rsidRPr="000620CB">
        <w:rPr>
          <w:rStyle w:val="Hyperlink"/>
          <w:rFonts w:ascii="Times New Roman" w:hAnsi="Times New Roman" w:cs="Times New Roman"/>
          <w:b/>
          <w:color w:val="auto"/>
          <w:sz w:val="24"/>
          <w:szCs w:val="24"/>
          <w:u w:val="none"/>
        </w:rPr>
        <w:t>Appendix B</w:t>
      </w:r>
    </w:p>
    <w:p w14:paraId="2E2F626C" w14:textId="77777777" w:rsidR="000620CB" w:rsidRDefault="000620CB" w:rsidP="000620CB">
      <w:pPr>
        <w:spacing w:line="480" w:lineRule="auto"/>
        <w:rPr>
          <w:rFonts w:ascii="Times New Roman" w:hAnsi="Times New Roman" w:cs="Times New Roman"/>
          <w:sz w:val="24"/>
          <w:szCs w:val="24"/>
        </w:rPr>
      </w:pPr>
      <w:r>
        <w:rPr>
          <w:rFonts w:ascii="Times New Roman" w:hAnsi="Times New Roman" w:cs="Times New Roman"/>
          <w:sz w:val="24"/>
          <w:szCs w:val="24"/>
        </w:rPr>
        <w:t>Table #. Comparison of Dissolution Type, By Initial and Final Sample</w:t>
      </w:r>
    </w:p>
    <w:tbl>
      <w:tblPr>
        <w:tblW w:w="5000" w:type="pct"/>
        <w:tblCellMar>
          <w:left w:w="75" w:type="dxa"/>
          <w:right w:w="75" w:type="dxa"/>
        </w:tblCellMar>
        <w:tblLook w:val="0000" w:firstRow="0" w:lastRow="0" w:firstColumn="0" w:lastColumn="0" w:noHBand="0" w:noVBand="0"/>
      </w:tblPr>
      <w:tblGrid>
        <w:gridCol w:w="3126"/>
        <w:gridCol w:w="2952"/>
        <w:gridCol w:w="2948"/>
      </w:tblGrid>
      <w:tr w:rsidR="000620CB" w:rsidRPr="0059716A" w14:paraId="3EB3506D" w14:textId="77777777" w:rsidTr="000620CB">
        <w:tc>
          <w:tcPr>
            <w:tcW w:w="1732" w:type="pct"/>
            <w:tcBorders>
              <w:top w:val="single" w:sz="4" w:space="0" w:color="auto"/>
              <w:left w:val="nil"/>
              <w:bottom w:val="single" w:sz="6" w:space="0" w:color="auto"/>
              <w:right w:val="nil"/>
            </w:tcBorders>
          </w:tcPr>
          <w:p w14:paraId="6ADF907D"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Dependent Variable</w:t>
            </w:r>
          </w:p>
        </w:tc>
        <w:tc>
          <w:tcPr>
            <w:tcW w:w="1635" w:type="pct"/>
            <w:tcBorders>
              <w:top w:val="single" w:sz="4" w:space="0" w:color="auto"/>
              <w:left w:val="nil"/>
              <w:bottom w:val="single" w:sz="6" w:space="0" w:color="auto"/>
              <w:right w:val="nil"/>
            </w:tcBorders>
          </w:tcPr>
          <w:p w14:paraId="1DB701A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Initial Sample</w:t>
            </w:r>
          </w:p>
        </w:tc>
        <w:tc>
          <w:tcPr>
            <w:tcW w:w="1633" w:type="pct"/>
            <w:tcBorders>
              <w:top w:val="single" w:sz="4" w:space="0" w:color="auto"/>
              <w:left w:val="nil"/>
              <w:bottom w:val="single" w:sz="6" w:space="0" w:color="auto"/>
              <w:right w:val="nil"/>
            </w:tcBorders>
          </w:tcPr>
          <w:p w14:paraId="10C7090F"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Final Sample</w:t>
            </w:r>
          </w:p>
        </w:tc>
      </w:tr>
      <w:tr w:rsidR="000620CB" w:rsidRPr="0059716A" w14:paraId="0FB87A38" w14:textId="77777777" w:rsidTr="000620CB">
        <w:trPr>
          <w:trHeight w:val="482"/>
        </w:trPr>
        <w:tc>
          <w:tcPr>
            <w:tcW w:w="1732" w:type="pct"/>
            <w:tcBorders>
              <w:left w:val="nil"/>
              <w:right w:val="nil"/>
            </w:tcBorders>
          </w:tcPr>
          <w:p w14:paraId="0021467C"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i/>
                <w:sz w:val="24"/>
                <w:szCs w:val="24"/>
              </w:rPr>
            </w:pPr>
            <w:r w:rsidRPr="0059716A">
              <w:rPr>
                <w:rFonts w:ascii="Times New Roman" w:hAnsi="Times New Roman" w:cs="Times New Roman"/>
                <w:i/>
                <w:sz w:val="24"/>
                <w:szCs w:val="24"/>
              </w:rPr>
              <w:t>Dissolution</w:t>
            </w:r>
            <w:r>
              <w:rPr>
                <w:rFonts w:ascii="Times New Roman" w:hAnsi="Times New Roman" w:cs="Times New Roman"/>
                <w:i/>
                <w:sz w:val="24"/>
                <w:szCs w:val="24"/>
              </w:rPr>
              <w:t xml:space="preserve"> Type</w:t>
            </w:r>
          </w:p>
        </w:tc>
        <w:tc>
          <w:tcPr>
            <w:tcW w:w="1635" w:type="pct"/>
            <w:tcBorders>
              <w:left w:val="nil"/>
              <w:right w:val="nil"/>
            </w:tcBorders>
          </w:tcPr>
          <w:p w14:paraId="1799B135"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p>
        </w:tc>
        <w:tc>
          <w:tcPr>
            <w:tcW w:w="1633" w:type="pct"/>
            <w:tcBorders>
              <w:left w:val="nil"/>
              <w:right w:val="nil"/>
            </w:tcBorders>
          </w:tcPr>
          <w:p w14:paraId="7E2FED88"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p>
        </w:tc>
      </w:tr>
      <w:tr w:rsidR="000620CB" w:rsidRPr="0059716A" w14:paraId="321825A0" w14:textId="77777777" w:rsidTr="000620CB">
        <w:trPr>
          <w:trHeight w:val="574"/>
        </w:trPr>
        <w:tc>
          <w:tcPr>
            <w:tcW w:w="1732" w:type="pct"/>
            <w:tcBorders>
              <w:left w:val="nil"/>
              <w:right w:val="nil"/>
            </w:tcBorders>
          </w:tcPr>
          <w:p w14:paraId="33356D1E"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Registered</w:t>
            </w:r>
          </w:p>
        </w:tc>
        <w:tc>
          <w:tcPr>
            <w:tcW w:w="1635" w:type="pct"/>
            <w:tcBorders>
              <w:left w:val="nil"/>
              <w:right w:val="nil"/>
            </w:tcBorders>
          </w:tcPr>
          <w:p w14:paraId="23A7E94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27,130</w:t>
            </w:r>
          </w:p>
        </w:tc>
        <w:tc>
          <w:tcPr>
            <w:tcW w:w="1633" w:type="pct"/>
            <w:tcBorders>
              <w:left w:val="nil"/>
              <w:right w:val="nil"/>
            </w:tcBorders>
          </w:tcPr>
          <w:p w14:paraId="7BACDFF1"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24,663</w:t>
            </w:r>
          </w:p>
        </w:tc>
      </w:tr>
      <w:tr w:rsidR="000620CB" w:rsidRPr="0059716A" w14:paraId="7AAB623F" w14:textId="77777777" w:rsidTr="000620CB">
        <w:trPr>
          <w:trHeight w:val="568"/>
        </w:trPr>
        <w:tc>
          <w:tcPr>
            <w:tcW w:w="1732" w:type="pct"/>
            <w:tcBorders>
              <w:left w:val="nil"/>
              <w:right w:val="nil"/>
            </w:tcBorders>
          </w:tcPr>
          <w:p w14:paraId="63683561"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Failed to file</w:t>
            </w:r>
          </w:p>
        </w:tc>
        <w:tc>
          <w:tcPr>
            <w:tcW w:w="1635" w:type="pct"/>
            <w:tcBorders>
              <w:left w:val="nil"/>
              <w:right w:val="nil"/>
            </w:tcBorders>
          </w:tcPr>
          <w:p w14:paraId="2FD4A44E"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5,484</w:t>
            </w:r>
          </w:p>
        </w:tc>
        <w:tc>
          <w:tcPr>
            <w:tcW w:w="1633" w:type="pct"/>
            <w:tcBorders>
              <w:left w:val="nil"/>
              <w:right w:val="nil"/>
            </w:tcBorders>
          </w:tcPr>
          <w:p w14:paraId="0BB0048E"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3,378</w:t>
            </w:r>
          </w:p>
        </w:tc>
      </w:tr>
      <w:tr w:rsidR="000620CB" w:rsidRPr="0059716A" w14:paraId="2ACFF88E" w14:textId="77777777" w:rsidTr="000620CB">
        <w:trPr>
          <w:trHeight w:val="562"/>
        </w:trPr>
        <w:tc>
          <w:tcPr>
            <w:tcW w:w="1732" w:type="pct"/>
            <w:tcBorders>
              <w:left w:val="nil"/>
              <w:right w:val="nil"/>
            </w:tcBorders>
          </w:tcPr>
          <w:p w14:paraId="1BE5009A"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Voluntary removal</w:t>
            </w:r>
          </w:p>
        </w:tc>
        <w:tc>
          <w:tcPr>
            <w:tcW w:w="1635" w:type="pct"/>
            <w:tcBorders>
              <w:left w:val="nil"/>
              <w:right w:val="nil"/>
            </w:tcBorders>
          </w:tcPr>
          <w:p w14:paraId="3B54D535"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2,064</w:t>
            </w:r>
          </w:p>
        </w:tc>
        <w:tc>
          <w:tcPr>
            <w:tcW w:w="1633" w:type="pct"/>
            <w:tcBorders>
              <w:left w:val="nil"/>
              <w:right w:val="nil"/>
            </w:tcBorders>
          </w:tcPr>
          <w:p w14:paraId="4084341C"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1,640</w:t>
            </w:r>
          </w:p>
        </w:tc>
      </w:tr>
      <w:tr w:rsidR="000620CB" w:rsidRPr="0059716A" w14:paraId="7B285E36" w14:textId="77777777" w:rsidTr="000620CB">
        <w:trPr>
          <w:trHeight w:val="570"/>
        </w:trPr>
        <w:tc>
          <w:tcPr>
            <w:tcW w:w="1732" w:type="pct"/>
            <w:tcBorders>
              <w:left w:val="nil"/>
              <w:right w:val="nil"/>
            </w:tcBorders>
          </w:tcPr>
          <w:p w14:paraId="077F2606"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Wound up</w:t>
            </w:r>
          </w:p>
        </w:tc>
        <w:tc>
          <w:tcPr>
            <w:tcW w:w="1635" w:type="pct"/>
            <w:tcBorders>
              <w:left w:val="nil"/>
              <w:right w:val="nil"/>
            </w:tcBorders>
          </w:tcPr>
          <w:p w14:paraId="33E25DC4"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2,346</w:t>
            </w:r>
          </w:p>
        </w:tc>
        <w:tc>
          <w:tcPr>
            <w:tcW w:w="1633" w:type="pct"/>
            <w:tcBorders>
              <w:left w:val="nil"/>
              <w:right w:val="nil"/>
            </w:tcBorders>
          </w:tcPr>
          <w:p w14:paraId="0E33FAC7"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2,117</w:t>
            </w:r>
          </w:p>
        </w:tc>
      </w:tr>
      <w:tr w:rsidR="000620CB" w:rsidRPr="0059716A" w14:paraId="74BC9343" w14:textId="77777777" w:rsidTr="000620CB">
        <w:trPr>
          <w:trHeight w:val="564"/>
        </w:trPr>
        <w:tc>
          <w:tcPr>
            <w:tcW w:w="1732" w:type="pct"/>
            <w:tcBorders>
              <w:left w:val="nil"/>
              <w:bottom w:val="single" w:sz="4" w:space="0" w:color="auto"/>
              <w:right w:val="nil"/>
            </w:tcBorders>
          </w:tcPr>
          <w:p w14:paraId="56B3271D"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i/>
                <w:sz w:val="24"/>
                <w:szCs w:val="24"/>
              </w:rPr>
            </w:pPr>
            <w:r w:rsidRPr="0059716A">
              <w:rPr>
                <w:rFonts w:ascii="Times New Roman" w:hAnsi="Times New Roman" w:cs="Times New Roman"/>
                <w:i/>
                <w:sz w:val="24"/>
                <w:szCs w:val="24"/>
              </w:rPr>
              <w:t>N</w:t>
            </w:r>
          </w:p>
        </w:tc>
        <w:tc>
          <w:tcPr>
            <w:tcW w:w="1635" w:type="pct"/>
            <w:tcBorders>
              <w:left w:val="nil"/>
              <w:bottom w:val="single" w:sz="4" w:space="0" w:color="auto"/>
              <w:right w:val="nil"/>
            </w:tcBorders>
          </w:tcPr>
          <w:p w14:paraId="31F07A2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37,024</w:t>
            </w:r>
          </w:p>
        </w:tc>
        <w:tc>
          <w:tcPr>
            <w:tcW w:w="1633" w:type="pct"/>
            <w:tcBorders>
              <w:left w:val="nil"/>
              <w:bottom w:val="single" w:sz="4" w:space="0" w:color="auto"/>
              <w:right w:val="nil"/>
            </w:tcBorders>
          </w:tcPr>
          <w:p w14:paraId="718ACBE2"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31,798</w:t>
            </w:r>
          </w:p>
        </w:tc>
      </w:tr>
    </w:tbl>
    <w:p w14:paraId="016A5C6B" w14:textId="77777777" w:rsidR="000620CB" w:rsidRPr="0059716A" w:rsidRDefault="000620CB" w:rsidP="000620CB">
      <w:pPr>
        <w:spacing w:line="480" w:lineRule="auto"/>
        <w:rPr>
          <w:rFonts w:ascii="Times New Roman" w:hAnsi="Times New Roman" w:cs="Times New Roman"/>
          <w:sz w:val="24"/>
          <w:szCs w:val="24"/>
        </w:rPr>
      </w:pPr>
    </w:p>
    <w:sectPr w:rsidR="000620CB" w:rsidRPr="0059716A" w:rsidSect="003762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24F74" w14:textId="77777777" w:rsidR="00C306B5" w:rsidRDefault="00C306B5" w:rsidP="00AC328C">
      <w:pPr>
        <w:spacing w:after="0" w:line="240" w:lineRule="auto"/>
      </w:pPr>
      <w:r>
        <w:separator/>
      </w:r>
    </w:p>
  </w:endnote>
  <w:endnote w:type="continuationSeparator" w:id="0">
    <w:p w14:paraId="4FBBA593" w14:textId="77777777" w:rsidR="00C306B5" w:rsidRDefault="00C306B5" w:rsidP="00AC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41423396"/>
      <w:docPartObj>
        <w:docPartGallery w:val="Page Numbers (Bottom of Page)"/>
        <w:docPartUnique/>
      </w:docPartObj>
    </w:sdtPr>
    <w:sdtEndPr>
      <w:rPr>
        <w:noProof/>
      </w:rPr>
    </w:sdtEndPr>
    <w:sdtContent>
      <w:p w14:paraId="409CFB38" w14:textId="16807683" w:rsidR="00A85E55" w:rsidRPr="00F01EEF" w:rsidRDefault="00A85E55" w:rsidP="00F01EEF">
        <w:pPr>
          <w:pStyle w:val="Footer"/>
          <w:spacing w:line="360" w:lineRule="auto"/>
          <w:jc w:val="right"/>
          <w:rPr>
            <w:rFonts w:ascii="Times New Roman" w:hAnsi="Times New Roman" w:cs="Times New Roman"/>
          </w:rPr>
        </w:pPr>
        <w:r w:rsidRPr="00F01EEF">
          <w:rPr>
            <w:rFonts w:ascii="Times New Roman" w:hAnsi="Times New Roman" w:cs="Times New Roman"/>
          </w:rPr>
          <w:fldChar w:fldCharType="begin"/>
        </w:r>
        <w:r w:rsidRPr="00F01EEF">
          <w:rPr>
            <w:rFonts w:ascii="Times New Roman" w:hAnsi="Times New Roman" w:cs="Times New Roman"/>
          </w:rPr>
          <w:instrText xml:space="preserve"> PAGE   \* MERGEFORMAT </w:instrText>
        </w:r>
        <w:r w:rsidRPr="00F01EEF">
          <w:rPr>
            <w:rFonts w:ascii="Times New Roman" w:hAnsi="Times New Roman" w:cs="Times New Roman"/>
          </w:rPr>
          <w:fldChar w:fldCharType="separate"/>
        </w:r>
        <w:r w:rsidR="00EC7E29">
          <w:rPr>
            <w:rFonts w:ascii="Times New Roman" w:hAnsi="Times New Roman" w:cs="Times New Roman"/>
            <w:noProof/>
          </w:rPr>
          <w:t>1</w:t>
        </w:r>
        <w:r w:rsidRPr="00F01EEF">
          <w:rPr>
            <w:rFonts w:ascii="Times New Roman" w:hAnsi="Times New Roman" w:cs="Times New Roman"/>
            <w:noProof/>
          </w:rPr>
          <w:fldChar w:fldCharType="end"/>
        </w:r>
      </w:p>
    </w:sdtContent>
  </w:sdt>
  <w:p w14:paraId="615E7A4B" w14:textId="77777777" w:rsidR="00A85E55" w:rsidRPr="00F01EEF" w:rsidRDefault="00A85E55" w:rsidP="00F01EEF">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DA447" w14:textId="77777777" w:rsidR="00C306B5" w:rsidRDefault="00C306B5" w:rsidP="00AC328C">
      <w:pPr>
        <w:spacing w:after="0" w:line="240" w:lineRule="auto"/>
      </w:pPr>
      <w:r>
        <w:separator/>
      </w:r>
    </w:p>
  </w:footnote>
  <w:footnote w:type="continuationSeparator" w:id="0">
    <w:p w14:paraId="76434FC1" w14:textId="77777777" w:rsidR="00C306B5" w:rsidRDefault="00C306B5" w:rsidP="00AC328C">
      <w:pPr>
        <w:spacing w:after="0" w:line="240" w:lineRule="auto"/>
      </w:pPr>
      <w:r>
        <w:continuationSeparator/>
      </w:r>
    </w:p>
  </w:footnote>
  <w:footnote w:id="1">
    <w:p w14:paraId="0D4CC0A1" w14:textId="77777777" w:rsidR="00A85E55" w:rsidRDefault="00A85E55" w:rsidP="003762EB">
      <w:pPr>
        <w:pStyle w:val="FootnoteText"/>
      </w:pPr>
      <w:r>
        <w:rPr>
          <w:rStyle w:val="FootnoteReference"/>
        </w:rPr>
        <w:footnoteRef/>
      </w:r>
      <w:r>
        <w:t xml:space="preserve"> An API is a form of online database that users can query and access data from using http requests.</w:t>
      </w:r>
    </w:p>
  </w:footnote>
  <w:footnote w:id="2">
    <w:p w14:paraId="54868D72" w14:textId="4E95524A" w:rsidR="00A85E55" w:rsidRDefault="00A85E55" w:rsidP="003762EB">
      <w:pPr>
        <w:pStyle w:val="FootnoteText"/>
        <w:spacing w:line="36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25F9B"/>
    <w:multiLevelType w:val="hybridMultilevel"/>
    <w:tmpl w:val="0F72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E6216"/>
    <w:multiLevelType w:val="hybridMultilevel"/>
    <w:tmpl w:val="71EC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9F63E9"/>
    <w:multiLevelType w:val="hybridMultilevel"/>
    <w:tmpl w:val="64407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E31868"/>
    <w:multiLevelType w:val="hybridMultilevel"/>
    <w:tmpl w:val="2482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B877E2"/>
    <w:multiLevelType w:val="hybridMultilevel"/>
    <w:tmpl w:val="BF887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4767F5"/>
    <w:multiLevelType w:val="hybridMultilevel"/>
    <w:tmpl w:val="DA6AA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rdery, Carolyn">
    <w15:presenceInfo w15:providerId="AD" w15:userId="S-1-5-21-494842029-2985525290-4291120034-179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DD"/>
    <w:rsid w:val="000120B2"/>
    <w:rsid w:val="00052E06"/>
    <w:rsid w:val="00054991"/>
    <w:rsid w:val="000620CB"/>
    <w:rsid w:val="00075997"/>
    <w:rsid w:val="00083215"/>
    <w:rsid w:val="00090789"/>
    <w:rsid w:val="000B125A"/>
    <w:rsid w:val="000B2856"/>
    <w:rsid w:val="000B5359"/>
    <w:rsid w:val="000C48AA"/>
    <w:rsid w:val="000D2DEC"/>
    <w:rsid w:val="000F2FE2"/>
    <w:rsid w:val="00102B9F"/>
    <w:rsid w:val="00106294"/>
    <w:rsid w:val="001115C8"/>
    <w:rsid w:val="0011795B"/>
    <w:rsid w:val="00122CCD"/>
    <w:rsid w:val="001377BA"/>
    <w:rsid w:val="00156483"/>
    <w:rsid w:val="00166DB8"/>
    <w:rsid w:val="001841EA"/>
    <w:rsid w:val="001851AC"/>
    <w:rsid w:val="001A025C"/>
    <w:rsid w:val="001B16C4"/>
    <w:rsid w:val="001B66AC"/>
    <w:rsid w:val="001D1F1C"/>
    <w:rsid w:val="001F4F03"/>
    <w:rsid w:val="0020391B"/>
    <w:rsid w:val="00213C1B"/>
    <w:rsid w:val="0026237C"/>
    <w:rsid w:val="00286607"/>
    <w:rsid w:val="002867BD"/>
    <w:rsid w:val="002B71B0"/>
    <w:rsid w:val="002C11E1"/>
    <w:rsid w:val="002C34E3"/>
    <w:rsid w:val="002C7C0D"/>
    <w:rsid w:val="002E2D5A"/>
    <w:rsid w:val="002F681E"/>
    <w:rsid w:val="00305380"/>
    <w:rsid w:val="00320249"/>
    <w:rsid w:val="003762EB"/>
    <w:rsid w:val="003874BF"/>
    <w:rsid w:val="00395416"/>
    <w:rsid w:val="003964E5"/>
    <w:rsid w:val="003D2697"/>
    <w:rsid w:val="003E033E"/>
    <w:rsid w:val="003F2B97"/>
    <w:rsid w:val="003F32CA"/>
    <w:rsid w:val="003F7BFA"/>
    <w:rsid w:val="00401A25"/>
    <w:rsid w:val="00411539"/>
    <w:rsid w:val="004227A4"/>
    <w:rsid w:val="00422D35"/>
    <w:rsid w:val="0042686B"/>
    <w:rsid w:val="004602AF"/>
    <w:rsid w:val="004737EF"/>
    <w:rsid w:val="004953A4"/>
    <w:rsid w:val="00496AF1"/>
    <w:rsid w:val="004B13E1"/>
    <w:rsid w:val="004C231A"/>
    <w:rsid w:val="00514F06"/>
    <w:rsid w:val="0052029A"/>
    <w:rsid w:val="00521EBB"/>
    <w:rsid w:val="00523A6D"/>
    <w:rsid w:val="00557F25"/>
    <w:rsid w:val="00567AA9"/>
    <w:rsid w:val="005747DD"/>
    <w:rsid w:val="00575B8F"/>
    <w:rsid w:val="00581068"/>
    <w:rsid w:val="00583AE7"/>
    <w:rsid w:val="0059716A"/>
    <w:rsid w:val="005A3025"/>
    <w:rsid w:val="005A393E"/>
    <w:rsid w:val="005C1770"/>
    <w:rsid w:val="005C5DA0"/>
    <w:rsid w:val="005F36C9"/>
    <w:rsid w:val="00606D5C"/>
    <w:rsid w:val="0064214F"/>
    <w:rsid w:val="006604F3"/>
    <w:rsid w:val="00662E82"/>
    <w:rsid w:val="006644B4"/>
    <w:rsid w:val="006728FA"/>
    <w:rsid w:val="0069231F"/>
    <w:rsid w:val="006A4B28"/>
    <w:rsid w:val="006A6A7F"/>
    <w:rsid w:val="006B0A00"/>
    <w:rsid w:val="006B2E40"/>
    <w:rsid w:val="006C14D8"/>
    <w:rsid w:val="006C2462"/>
    <w:rsid w:val="006C3245"/>
    <w:rsid w:val="006C3666"/>
    <w:rsid w:val="006C4472"/>
    <w:rsid w:val="006D0843"/>
    <w:rsid w:val="00722536"/>
    <w:rsid w:val="007326EF"/>
    <w:rsid w:val="00742403"/>
    <w:rsid w:val="00772FD5"/>
    <w:rsid w:val="00780887"/>
    <w:rsid w:val="007907FD"/>
    <w:rsid w:val="007C609B"/>
    <w:rsid w:val="0082286F"/>
    <w:rsid w:val="00853CEB"/>
    <w:rsid w:val="00853D8A"/>
    <w:rsid w:val="00883E38"/>
    <w:rsid w:val="00886388"/>
    <w:rsid w:val="008876C7"/>
    <w:rsid w:val="008A71C1"/>
    <w:rsid w:val="008A7DAC"/>
    <w:rsid w:val="008B716A"/>
    <w:rsid w:val="008C013B"/>
    <w:rsid w:val="008C49BD"/>
    <w:rsid w:val="008C5B43"/>
    <w:rsid w:val="008D64DD"/>
    <w:rsid w:val="008E3214"/>
    <w:rsid w:val="008F3223"/>
    <w:rsid w:val="008F4B50"/>
    <w:rsid w:val="009265D3"/>
    <w:rsid w:val="00927B89"/>
    <w:rsid w:val="00935CD4"/>
    <w:rsid w:val="0094558C"/>
    <w:rsid w:val="00946572"/>
    <w:rsid w:val="00950756"/>
    <w:rsid w:val="00951769"/>
    <w:rsid w:val="00955C95"/>
    <w:rsid w:val="0096349D"/>
    <w:rsid w:val="00972938"/>
    <w:rsid w:val="0098532B"/>
    <w:rsid w:val="00997C8B"/>
    <w:rsid w:val="009B7082"/>
    <w:rsid w:val="009C1BD1"/>
    <w:rsid w:val="009C70C7"/>
    <w:rsid w:val="009E4F8A"/>
    <w:rsid w:val="00A334E9"/>
    <w:rsid w:val="00A337E8"/>
    <w:rsid w:val="00A348A2"/>
    <w:rsid w:val="00A3659E"/>
    <w:rsid w:val="00A37877"/>
    <w:rsid w:val="00A37E00"/>
    <w:rsid w:val="00A41A94"/>
    <w:rsid w:val="00A77AFE"/>
    <w:rsid w:val="00A81E5B"/>
    <w:rsid w:val="00A85E55"/>
    <w:rsid w:val="00A93D20"/>
    <w:rsid w:val="00AA4066"/>
    <w:rsid w:val="00AA4C66"/>
    <w:rsid w:val="00AA52E1"/>
    <w:rsid w:val="00AA5C5B"/>
    <w:rsid w:val="00AB69E3"/>
    <w:rsid w:val="00AC328C"/>
    <w:rsid w:val="00AD6A25"/>
    <w:rsid w:val="00B06E7A"/>
    <w:rsid w:val="00B072E2"/>
    <w:rsid w:val="00B1019B"/>
    <w:rsid w:val="00B118DC"/>
    <w:rsid w:val="00B11B55"/>
    <w:rsid w:val="00B14163"/>
    <w:rsid w:val="00B23201"/>
    <w:rsid w:val="00B52A7E"/>
    <w:rsid w:val="00B55D2D"/>
    <w:rsid w:val="00B6309C"/>
    <w:rsid w:val="00B632CE"/>
    <w:rsid w:val="00B73000"/>
    <w:rsid w:val="00B73859"/>
    <w:rsid w:val="00B75AE0"/>
    <w:rsid w:val="00B773BE"/>
    <w:rsid w:val="00B866B6"/>
    <w:rsid w:val="00BD14E8"/>
    <w:rsid w:val="00BE6CB6"/>
    <w:rsid w:val="00BF2D8C"/>
    <w:rsid w:val="00C02F32"/>
    <w:rsid w:val="00C07C20"/>
    <w:rsid w:val="00C155E0"/>
    <w:rsid w:val="00C15869"/>
    <w:rsid w:val="00C20141"/>
    <w:rsid w:val="00C306B5"/>
    <w:rsid w:val="00C40E56"/>
    <w:rsid w:val="00C46C9E"/>
    <w:rsid w:val="00C524C6"/>
    <w:rsid w:val="00C53521"/>
    <w:rsid w:val="00C5372D"/>
    <w:rsid w:val="00C84C7F"/>
    <w:rsid w:val="00C85AB3"/>
    <w:rsid w:val="00C970C0"/>
    <w:rsid w:val="00C974A8"/>
    <w:rsid w:val="00CA75FA"/>
    <w:rsid w:val="00CE0397"/>
    <w:rsid w:val="00D03A69"/>
    <w:rsid w:val="00D20A33"/>
    <w:rsid w:val="00D2176A"/>
    <w:rsid w:val="00D30C05"/>
    <w:rsid w:val="00D459D9"/>
    <w:rsid w:val="00D74F58"/>
    <w:rsid w:val="00DA19FB"/>
    <w:rsid w:val="00DC6689"/>
    <w:rsid w:val="00DD2DAD"/>
    <w:rsid w:val="00DE4362"/>
    <w:rsid w:val="00E00CE6"/>
    <w:rsid w:val="00E057B4"/>
    <w:rsid w:val="00E52489"/>
    <w:rsid w:val="00E5560D"/>
    <w:rsid w:val="00E75E5E"/>
    <w:rsid w:val="00E904EC"/>
    <w:rsid w:val="00E907C2"/>
    <w:rsid w:val="00E91456"/>
    <w:rsid w:val="00E94ED4"/>
    <w:rsid w:val="00EC7E29"/>
    <w:rsid w:val="00EE0A76"/>
    <w:rsid w:val="00F01EEF"/>
    <w:rsid w:val="00F1460A"/>
    <w:rsid w:val="00F652F9"/>
    <w:rsid w:val="00F724C8"/>
    <w:rsid w:val="00F763A4"/>
    <w:rsid w:val="00F84D25"/>
    <w:rsid w:val="00FF1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EFBA9"/>
  <w15:chartTrackingRefBased/>
  <w15:docId w15:val="{2FA41346-09DA-468D-BFD2-9B85699A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B55"/>
    <w:pPr>
      <w:ind w:left="720"/>
      <w:contextualSpacing/>
    </w:pPr>
  </w:style>
  <w:style w:type="paragraph" w:styleId="Header">
    <w:name w:val="header"/>
    <w:basedOn w:val="Normal"/>
    <w:link w:val="HeaderChar"/>
    <w:uiPriority w:val="99"/>
    <w:unhideWhenUsed/>
    <w:rsid w:val="00AC3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28C"/>
  </w:style>
  <w:style w:type="paragraph" w:styleId="Footer">
    <w:name w:val="footer"/>
    <w:basedOn w:val="Normal"/>
    <w:link w:val="FooterChar"/>
    <w:uiPriority w:val="99"/>
    <w:unhideWhenUsed/>
    <w:rsid w:val="00AC3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28C"/>
  </w:style>
  <w:style w:type="character" w:styleId="Hyperlink">
    <w:name w:val="Hyperlink"/>
    <w:basedOn w:val="DefaultParagraphFont"/>
    <w:uiPriority w:val="99"/>
    <w:unhideWhenUsed/>
    <w:rsid w:val="00A348A2"/>
    <w:rPr>
      <w:color w:val="0563C1" w:themeColor="hyperlink"/>
      <w:u w:val="single"/>
    </w:rPr>
  </w:style>
  <w:style w:type="paragraph" w:styleId="FootnoteText">
    <w:name w:val="footnote text"/>
    <w:basedOn w:val="Normal"/>
    <w:link w:val="FootnoteTextChar"/>
    <w:uiPriority w:val="99"/>
    <w:unhideWhenUsed/>
    <w:rsid w:val="008F3223"/>
    <w:pPr>
      <w:spacing w:after="0" w:line="240" w:lineRule="auto"/>
    </w:pPr>
    <w:rPr>
      <w:sz w:val="20"/>
      <w:szCs w:val="20"/>
    </w:rPr>
  </w:style>
  <w:style w:type="character" w:customStyle="1" w:styleId="FootnoteTextChar">
    <w:name w:val="Footnote Text Char"/>
    <w:basedOn w:val="DefaultParagraphFont"/>
    <w:link w:val="FootnoteText"/>
    <w:uiPriority w:val="99"/>
    <w:rsid w:val="008F3223"/>
    <w:rPr>
      <w:sz w:val="20"/>
      <w:szCs w:val="20"/>
    </w:rPr>
  </w:style>
  <w:style w:type="character" w:styleId="FootnoteReference">
    <w:name w:val="footnote reference"/>
    <w:basedOn w:val="DefaultParagraphFont"/>
    <w:uiPriority w:val="99"/>
    <w:semiHidden/>
    <w:unhideWhenUsed/>
    <w:rsid w:val="008F3223"/>
    <w:rPr>
      <w:vertAlign w:val="superscript"/>
    </w:rPr>
  </w:style>
  <w:style w:type="character" w:styleId="CommentReference">
    <w:name w:val="annotation reference"/>
    <w:basedOn w:val="DefaultParagraphFont"/>
    <w:uiPriority w:val="99"/>
    <w:semiHidden/>
    <w:unhideWhenUsed/>
    <w:rsid w:val="000120B2"/>
    <w:rPr>
      <w:sz w:val="16"/>
      <w:szCs w:val="16"/>
    </w:rPr>
  </w:style>
  <w:style w:type="paragraph" w:styleId="CommentText">
    <w:name w:val="annotation text"/>
    <w:basedOn w:val="Normal"/>
    <w:link w:val="CommentTextChar"/>
    <w:uiPriority w:val="99"/>
    <w:semiHidden/>
    <w:unhideWhenUsed/>
    <w:rsid w:val="000120B2"/>
    <w:pPr>
      <w:spacing w:line="240" w:lineRule="auto"/>
    </w:pPr>
    <w:rPr>
      <w:sz w:val="20"/>
      <w:szCs w:val="20"/>
    </w:rPr>
  </w:style>
  <w:style w:type="character" w:customStyle="1" w:styleId="CommentTextChar">
    <w:name w:val="Comment Text Char"/>
    <w:basedOn w:val="DefaultParagraphFont"/>
    <w:link w:val="CommentText"/>
    <w:uiPriority w:val="99"/>
    <w:semiHidden/>
    <w:rsid w:val="000120B2"/>
    <w:rPr>
      <w:sz w:val="20"/>
      <w:szCs w:val="20"/>
    </w:rPr>
  </w:style>
  <w:style w:type="paragraph" w:styleId="CommentSubject">
    <w:name w:val="annotation subject"/>
    <w:basedOn w:val="CommentText"/>
    <w:next w:val="CommentText"/>
    <w:link w:val="CommentSubjectChar"/>
    <w:uiPriority w:val="99"/>
    <w:semiHidden/>
    <w:unhideWhenUsed/>
    <w:rsid w:val="000120B2"/>
    <w:rPr>
      <w:b/>
      <w:bCs/>
    </w:rPr>
  </w:style>
  <w:style w:type="character" w:customStyle="1" w:styleId="CommentSubjectChar">
    <w:name w:val="Comment Subject Char"/>
    <w:basedOn w:val="CommentTextChar"/>
    <w:link w:val="CommentSubject"/>
    <w:uiPriority w:val="99"/>
    <w:semiHidden/>
    <w:rsid w:val="000120B2"/>
    <w:rPr>
      <w:b/>
      <w:bCs/>
      <w:sz w:val="20"/>
      <w:szCs w:val="20"/>
    </w:rPr>
  </w:style>
  <w:style w:type="paragraph" w:styleId="BalloonText">
    <w:name w:val="Balloon Text"/>
    <w:basedOn w:val="Normal"/>
    <w:link w:val="BalloonTextChar"/>
    <w:uiPriority w:val="99"/>
    <w:semiHidden/>
    <w:unhideWhenUsed/>
    <w:rsid w:val="00012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0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2481">
      <w:bodyDiv w:val="1"/>
      <w:marLeft w:val="0"/>
      <w:marRight w:val="0"/>
      <w:marTop w:val="0"/>
      <w:marBottom w:val="0"/>
      <w:divBdr>
        <w:top w:val="none" w:sz="0" w:space="0" w:color="auto"/>
        <w:left w:val="none" w:sz="0" w:space="0" w:color="auto"/>
        <w:bottom w:val="none" w:sz="0" w:space="0" w:color="auto"/>
        <w:right w:val="none" w:sz="0" w:space="0" w:color="auto"/>
      </w:divBdr>
    </w:div>
    <w:div w:id="160505768">
      <w:bodyDiv w:val="1"/>
      <w:marLeft w:val="0"/>
      <w:marRight w:val="0"/>
      <w:marTop w:val="0"/>
      <w:marBottom w:val="0"/>
      <w:divBdr>
        <w:top w:val="none" w:sz="0" w:space="0" w:color="auto"/>
        <w:left w:val="none" w:sz="0" w:space="0" w:color="auto"/>
        <w:bottom w:val="none" w:sz="0" w:space="0" w:color="auto"/>
        <w:right w:val="none" w:sz="0" w:space="0" w:color="auto"/>
      </w:divBdr>
    </w:div>
    <w:div w:id="182407278">
      <w:bodyDiv w:val="1"/>
      <w:marLeft w:val="0"/>
      <w:marRight w:val="0"/>
      <w:marTop w:val="0"/>
      <w:marBottom w:val="0"/>
      <w:divBdr>
        <w:top w:val="none" w:sz="0" w:space="0" w:color="auto"/>
        <w:left w:val="none" w:sz="0" w:space="0" w:color="auto"/>
        <w:bottom w:val="none" w:sz="0" w:space="0" w:color="auto"/>
        <w:right w:val="none" w:sz="0" w:space="0" w:color="auto"/>
      </w:divBdr>
    </w:div>
    <w:div w:id="189608053">
      <w:bodyDiv w:val="1"/>
      <w:marLeft w:val="0"/>
      <w:marRight w:val="0"/>
      <w:marTop w:val="0"/>
      <w:marBottom w:val="0"/>
      <w:divBdr>
        <w:top w:val="none" w:sz="0" w:space="0" w:color="auto"/>
        <w:left w:val="none" w:sz="0" w:space="0" w:color="auto"/>
        <w:bottom w:val="none" w:sz="0" w:space="0" w:color="auto"/>
        <w:right w:val="none" w:sz="0" w:space="0" w:color="auto"/>
      </w:divBdr>
    </w:div>
    <w:div w:id="391735802">
      <w:bodyDiv w:val="1"/>
      <w:marLeft w:val="0"/>
      <w:marRight w:val="0"/>
      <w:marTop w:val="0"/>
      <w:marBottom w:val="0"/>
      <w:divBdr>
        <w:top w:val="none" w:sz="0" w:space="0" w:color="auto"/>
        <w:left w:val="none" w:sz="0" w:space="0" w:color="auto"/>
        <w:bottom w:val="none" w:sz="0" w:space="0" w:color="auto"/>
        <w:right w:val="none" w:sz="0" w:space="0" w:color="auto"/>
      </w:divBdr>
    </w:div>
    <w:div w:id="398292522">
      <w:bodyDiv w:val="1"/>
      <w:marLeft w:val="0"/>
      <w:marRight w:val="0"/>
      <w:marTop w:val="0"/>
      <w:marBottom w:val="0"/>
      <w:divBdr>
        <w:top w:val="none" w:sz="0" w:space="0" w:color="auto"/>
        <w:left w:val="none" w:sz="0" w:space="0" w:color="auto"/>
        <w:bottom w:val="none" w:sz="0" w:space="0" w:color="auto"/>
        <w:right w:val="none" w:sz="0" w:space="0" w:color="auto"/>
      </w:divBdr>
    </w:div>
    <w:div w:id="570702783">
      <w:bodyDiv w:val="1"/>
      <w:marLeft w:val="0"/>
      <w:marRight w:val="0"/>
      <w:marTop w:val="0"/>
      <w:marBottom w:val="0"/>
      <w:divBdr>
        <w:top w:val="none" w:sz="0" w:space="0" w:color="auto"/>
        <w:left w:val="none" w:sz="0" w:space="0" w:color="auto"/>
        <w:bottom w:val="none" w:sz="0" w:space="0" w:color="auto"/>
        <w:right w:val="none" w:sz="0" w:space="0" w:color="auto"/>
      </w:divBdr>
    </w:div>
    <w:div w:id="583534842">
      <w:bodyDiv w:val="1"/>
      <w:marLeft w:val="0"/>
      <w:marRight w:val="0"/>
      <w:marTop w:val="0"/>
      <w:marBottom w:val="0"/>
      <w:divBdr>
        <w:top w:val="none" w:sz="0" w:space="0" w:color="auto"/>
        <w:left w:val="none" w:sz="0" w:space="0" w:color="auto"/>
        <w:bottom w:val="none" w:sz="0" w:space="0" w:color="auto"/>
        <w:right w:val="none" w:sz="0" w:space="0" w:color="auto"/>
      </w:divBdr>
    </w:div>
    <w:div w:id="651981867">
      <w:bodyDiv w:val="1"/>
      <w:marLeft w:val="0"/>
      <w:marRight w:val="0"/>
      <w:marTop w:val="0"/>
      <w:marBottom w:val="0"/>
      <w:divBdr>
        <w:top w:val="none" w:sz="0" w:space="0" w:color="auto"/>
        <w:left w:val="none" w:sz="0" w:space="0" w:color="auto"/>
        <w:bottom w:val="none" w:sz="0" w:space="0" w:color="auto"/>
        <w:right w:val="none" w:sz="0" w:space="0" w:color="auto"/>
      </w:divBdr>
    </w:div>
    <w:div w:id="652759576">
      <w:bodyDiv w:val="1"/>
      <w:marLeft w:val="0"/>
      <w:marRight w:val="0"/>
      <w:marTop w:val="0"/>
      <w:marBottom w:val="0"/>
      <w:divBdr>
        <w:top w:val="none" w:sz="0" w:space="0" w:color="auto"/>
        <w:left w:val="none" w:sz="0" w:space="0" w:color="auto"/>
        <w:bottom w:val="none" w:sz="0" w:space="0" w:color="auto"/>
        <w:right w:val="none" w:sz="0" w:space="0" w:color="auto"/>
      </w:divBdr>
    </w:div>
    <w:div w:id="697434143">
      <w:bodyDiv w:val="1"/>
      <w:marLeft w:val="0"/>
      <w:marRight w:val="0"/>
      <w:marTop w:val="0"/>
      <w:marBottom w:val="0"/>
      <w:divBdr>
        <w:top w:val="none" w:sz="0" w:space="0" w:color="auto"/>
        <w:left w:val="none" w:sz="0" w:space="0" w:color="auto"/>
        <w:bottom w:val="none" w:sz="0" w:space="0" w:color="auto"/>
        <w:right w:val="none" w:sz="0" w:space="0" w:color="auto"/>
      </w:divBdr>
    </w:div>
    <w:div w:id="800925714">
      <w:bodyDiv w:val="1"/>
      <w:marLeft w:val="0"/>
      <w:marRight w:val="0"/>
      <w:marTop w:val="0"/>
      <w:marBottom w:val="0"/>
      <w:divBdr>
        <w:top w:val="none" w:sz="0" w:space="0" w:color="auto"/>
        <w:left w:val="none" w:sz="0" w:space="0" w:color="auto"/>
        <w:bottom w:val="none" w:sz="0" w:space="0" w:color="auto"/>
        <w:right w:val="none" w:sz="0" w:space="0" w:color="auto"/>
      </w:divBdr>
    </w:div>
    <w:div w:id="812871392">
      <w:bodyDiv w:val="1"/>
      <w:marLeft w:val="0"/>
      <w:marRight w:val="0"/>
      <w:marTop w:val="0"/>
      <w:marBottom w:val="0"/>
      <w:divBdr>
        <w:top w:val="none" w:sz="0" w:space="0" w:color="auto"/>
        <w:left w:val="none" w:sz="0" w:space="0" w:color="auto"/>
        <w:bottom w:val="none" w:sz="0" w:space="0" w:color="auto"/>
        <w:right w:val="none" w:sz="0" w:space="0" w:color="auto"/>
      </w:divBdr>
    </w:div>
    <w:div w:id="927805737">
      <w:bodyDiv w:val="1"/>
      <w:marLeft w:val="0"/>
      <w:marRight w:val="0"/>
      <w:marTop w:val="0"/>
      <w:marBottom w:val="0"/>
      <w:divBdr>
        <w:top w:val="none" w:sz="0" w:space="0" w:color="auto"/>
        <w:left w:val="none" w:sz="0" w:space="0" w:color="auto"/>
        <w:bottom w:val="none" w:sz="0" w:space="0" w:color="auto"/>
        <w:right w:val="none" w:sz="0" w:space="0" w:color="auto"/>
      </w:divBdr>
    </w:div>
    <w:div w:id="947349503">
      <w:bodyDiv w:val="1"/>
      <w:marLeft w:val="0"/>
      <w:marRight w:val="0"/>
      <w:marTop w:val="0"/>
      <w:marBottom w:val="0"/>
      <w:divBdr>
        <w:top w:val="none" w:sz="0" w:space="0" w:color="auto"/>
        <w:left w:val="none" w:sz="0" w:space="0" w:color="auto"/>
        <w:bottom w:val="none" w:sz="0" w:space="0" w:color="auto"/>
        <w:right w:val="none" w:sz="0" w:space="0" w:color="auto"/>
      </w:divBdr>
    </w:div>
    <w:div w:id="955716890">
      <w:bodyDiv w:val="1"/>
      <w:marLeft w:val="0"/>
      <w:marRight w:val="0"/>
      <w:marTop w:val="0"/>
      <w:marBottom w:val="0"/>
      <w:divBdr>
        <w:top w:val="none" w:sz="0" w:space="0" w:color="auto"/>
        <w:left w:val="none" w:sz="0" w:space="0" w:color="auto"/>
        <w:bottom w:val="none" w:sz="0" w:space="0" w:color="auto"/>
        <w:right w:val="none" w:sz="0" w:space="0" w:color="auto"/>
      </w:divBdr>
    </w:div>
    <w:div w:id="1127359885">
      <w:bodyDiv w:val="1"/>
      <w:marLeft w:val="0"/>
      <w:marRight w:val="0"/>
      <w:marTop w:val="0"/>
      <w:marBottom w:val="0"/>
      <w:divBdr>
        <w:top w:val="none" w:sz="0" w:space="0" w:color="auto"/>
        <w:left w:val="none" w:sz="0" w:space="0" w:color="auto"/>
        <w:bottom w:val="none" w:sz="0" w:space="0" w:color="auto"/>
        <w:right w:val="none" w:sz="0" w:space="0" w:color="auto"/>
      </w:divBdr>
    </w:div>
    <w:div w:id="1276250648">
      <w:bodyDiv w:val="1"/>
      <w:marLeft w:val="0"/>
      <w:marRight w:val="0"/>
      <w:marTop w:val="0"/>
      <w:marBottom w:val="0"/>
      <w:divBdr>
        <w:top w:val="none" w:sz="0" w:space="0" w:color="auto"/>
        <w:left w:val="none" w:sz="0" w:space="0" w:color="auto"/>
        <w:bottom w:val="none" w:sz="0" w:space="0" w:color="auto"/>
        <w:right w:val="none" w:sz="0" w:space="0" w:color="auto"/>
      </w:divBdr>
    </w:div>
    <w:div w:id="1540700986">
      <w:bodyDiv w:val="1"/>
      <w:marLeft w:val="0"/>
      <w:marRight w:val="0"/>
      <w:marTop w:val="0"/>
      <w:marBottom w:val="0"/>
      <w:divBdr>
        <w:top w:val="none" w:sz="0" w:space="0" w:color="auto"/>
        <w:left w:val="none" w:sz="0" w:space="0" w:color="auto"/>
        <w:bottom w:val="none" w:sz="0" w:space="0" w:color="auto"/>
        <w:right w:val="none" w:sz="0" w:space="0" w:color="auto"/>
      </w:divBdr>
    </w:div>
    <w:div w:id="1930844252">
      <w:bodyDiv w:val="1"/>
      <w:marLeft w:val="0"/>
      <w:marRight w:val="0"/>
      <w:marTop w:val="0"/>
      <w:marBottom w:val="0"/>
      <w:divBdr>
        <w:top w:val="none" w:sz="0" w:space="0" w:color="auto"/>
        <w:left w:val="none" w:sz="0" w:space="0" w:color="auto"/>
        <w:bottom w:val="none" w:sz="0" w:space="0" w:color="auto"/>
        <w:right w:val="none" w:sz="0" w:space="0" w:color="auto"/>
      </w:divBdr>
    </w:div>
    <w:div w:id="204363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arities.govt.nz/assets/Resouces/data-dictionary.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data.charities.govt.n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AEEA8-CCFB-496E-BE46-517944DA3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4232</Words>
  <Characters>24125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28301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mcdonndz-local</dc:creator>
  <cp:keywords/>
  <dc:description/>
  <cp:lastModifiedBy>DiarmuidMc</cp:lastModifiedBy>
  <cp:revision>2</cp:revision>
  <cp:lastPrinted>2018-06-09T17:30:00Z</cp:lastPrinted>
  <dcterms:created xsi:type="dcterms:W3CDTF">2019-11-01T17:00:00Z</dcterms:created>
  <dcterms:modified xsi:type="dcterms:W3CDTF">2019-11-01T17:00:00Z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http://www.zotero.org/styles/the-accounting-review</vt:lpwstr>
  </property>
  <property fmtid="{D5CDD505-2E9C-101B-9397-08002B2CF9AE}" pid="19" name="Mendeley Recent Style Name 8_1">
    <vt:lpwstr>The Accounting Review</vt:lpwstr>
  </property>
  <property fmtid="{D5CDD505-2E9C-101B-9397-08002B2CF9AE}" pid="20" name="Mendeley Recent Style Id 9_1">
    <vt:lpwstr>http://www.zotero.org/styles/the-british-accounting-review</vt:lpwstr>
  </property>
  <property fmtid="{D5CDD505-2E9C-101B-9397-08002B2CF9AE}" pid="21" name="Mendeley Recent Style Name 9_1">
    <vt:lpwstr>The British Accounting Review</vt:lpwstr>
  </property>
  <property fmtid="{D5CDD505-2E9C-101B-9397-08002B2CF9AE}" pid="22" name="Mendeley Document_1">
    <vt:lpwstr>True</vt:lpwstr>
  </property>
  <property fmtid="{D5CDD505-2E9C-101B-9397-08002B2CF9AE}" pid="23" name="Mendeley Unique User Id_1">
    <vt:lpwstr>2771380e-0c59-35c3-9e39-4bd0f0bc45e4</vt:lpwstr>
  </property>
  <property fmtid="{D5CDD505-2E9C-101B-9397-08002B2CF9AE}" pid="24" name="Mendeley Citation Style_1">
    <vt:lpwstr>http://www.zotero.org/styles/apa</vt:lpwstr>
  </property>
</Properties>
</file>